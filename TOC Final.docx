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0643" w14:textId="2ADC5C41" w:rsidR="00DD1C24" w:rsidRDefault="00DD1C24" w:rsidP="00DD1C24">
      <w:pPr>
        <w:jc w:val="center"/>
        <w:rPr>
          <w:rFonts w:ascii="Times New Roman" w:hAnsi="Times New Roman" w:cs="Times New Roman"/>
          <w:b/>
          <w:sz w:val="28"/>
          <w:szCs w:val="24"/>
        </w:rPr>
      </w:pPr>
      <w:r>
        <w:rPr>
          <w:noProof/>
        </w:rPr>
        <w:drawing>
          <wp:anchor distT="0" distB="0" distL="114300" distR="114300" simplePos="0" relativeHeight="251658240" behindDoc="0" locked="0" layoutInCell="1" allowOverlap="1" wp14:anchorId="40A025D0" wp14:editId="06BE9C58">
            <wp:simplePos x="0" y="0"/>
            <wp:positionH relativeFrom="column">
              <wp:posOffset>-417049</wp:posOffset>
            </wp:positionH>
            <wp:positionV relativeFrom="paragraph">
              <wp:posOffset>-191770</wp:posOffset>
            </wp:positionV>
            <wp:extent cx="909320" cy="900430"/>
            <wp:effectExtent l="0" t="0" r="5080" b="0"/>
            <wp:wrapNone/>
            <wp:docPr id="1976632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9320" cy="9004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1" locked="0" layoutInCell="1" allowOverlap="1" wp14:anchorId="5AD784C9" wp14:editId="13341372">
            <wp:simplePos x="0" y="0"/>
            <wp:positionH relativeFrom="column">
              <wp:posOffset>5537200</wp:posOffset>
            </wp:positionH>
            <wp:positionV relativeFrom="paragraph">
              <wp:posOffset>-191135</wp:posOffset>
            </wp:positionV>
            <wp:extent cx="712470" cy="914400"/>
            <wp:effectExtent l="0" t="0" r="0" b="0"/>
            <wp:wrapNone/>
            <wp:docPr id="77193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r w:rsidR="00A03B96">
        <w:rPr>
          <w:rFonts w:ascii="Times New Roman" w:hAnsi="Times New Roman" w:cs="Times New Roman"/>
          <w:b/>
          <w:sz w:val="28"/>
          <w:szCs w:val="24"/>
        </w:rPr>
        <w:t xml:space="preserve"> </w:t>
      </w:r>
      <w:r>
        <w:rPr>
          <w:rFonts w:ascii="Times New Roman" w:hAnsi="Times New Roman" w:cs="Times New Roman"/>
          <w:b/>
          <w:sz w:val="28"/>
          <w:szCs w:val="24"/>
        </w:rPr>
        <w:t>SIMATS SCHOOL OF ENGINEERING</w:t>
      </w:r>
    </w:p>
    <w:p w14:paraId="4A12F9C1" w14:textId="62CBFF41" w:rsidR="00DD1C24" w:rsidRDefault="00A03B96" w:rsidP="00DD1C24">
      <w:pPr>
        <w:jc w:val="center"/>
        <w:rPr>
          <w:rFonts w:ascii="Times New Roman" w:hAnsi="Times New Roman" w:cs="Times New Roman"/>
          <w:b/>
          <w:szCs w:val="24"/>
        </w:rPr>
      </w:pPr>
      <w:r>
        <w:rPr>
          <w:rFonts w:ascii="Times New Roman" w:hAnsi="Times New Roman" w:cs="Times New Roman"/>
          <w:b/>
          <w:szCs w:val="24"/>
        </w:rPr>
        <w:t xml:space="preserve"> </w:t>
      </w:r>
      <w:r w:rsidR="00DD1C24">
        <w:rPr>
          <w:rFonts w:ascii="Times New Roman" w:hAnsi="Times New Roman" w:cs="Times New Roman"/>
          <w:b/>
          <w:szCs w:val="24"/>
        </w:rPr>
        <w:t>SAVEETHA INSTITUTE OF MEDICAL AND TECHNICAL SCIENCES</w:t>
      </w:r>
    </w:p>
    <w:p w14:paraId="55042A8B" w14:textId="0CE5A50E" w:rsidR="00DD1C24" w:rsidRDefault="00A03B96" w:rsidP="00A03B96">
      <w:pPr>
        <w:rPr>
          <w:rFonts w:ascii="Times New Roman" w:hAnsi="Times New Roman" w:cs="Times New Roman"/>
          <w:b/>
          <w:sz w:val="24"/>
          <w:szCs w:val="24"/>
        </w:rPr>
      </w:pPr>
      <w:r>
        <w:rPr>
          <w:rFonts w:ascii="Times New Roman" w:hAnsi="Times New Roman" w:cs="Times New Roman"/>
          <w:b/>
          <w:sz w:val="24"/>
          <w:szCs w:val="24"/>
        </w:rPr>
        <w:t xml:space="preserve">                                                      </w:t>
      </w:r>
      <w:r w:rsidR="00DD1C24">
        <w:rPr>
          <w:rFonts w:ascii="Times New Roman" w:hAnsi="Times New Roman" w:cs="Times New Roman"/>
          <w:b/>
          <w:sz w:val="24"/>
          <w:szCs w:val="24"/>
        </w:rPr>
        <w:t>CHENNAI-602105</w:t>
      </w:r>
    </w:p>
    <w:p w14:paraId="1BE0F0A3" w14:textId="77777777" w:rsidR="00DD1C24" w:rsidRDefault="00DD1C24" w:rsidP="00DD1C24">
      <w:pPr>
        <w:rPr>
          <w:rFonts w:ascii="Times New Roman" w:hAnsi="Times New Roman" w:cs="Times New Roman"/>
          <w:b/>
          <w:sz w:val="24"/>
          <w:szCs w:val="24"/>
          <w:u w:val="single"/>
        </w:rPr>
      </w:pPr>
    </w:p>
    <w:p w14:paraId="1F7C6466" w14:textId="7412BFC2" w:rsidR="00DD1C24" w:rsidRDefault="00DD1C24" w:rsidP="00DD1C24">
      <w:pPr>
        <w:rPr>
          <w:rFonts w:ascii="Times New Roman" w:hAnsi="Times New Roman" w:cs="Times New Roman"/>
          <w:b/>
          <w:sz w:val="32"/>
          <w:szCs w:val="32"/>
        </w:rPr>
      </w:pPr>
      <w:r>
        <w:rPr>
          <w:rFonts w:ascii="Times New Roman" w:hAnsi="Times New Roman" w:cs="Times New Roman"/>
          <w:b/>
          <w:sz w:val="36"/>
          <w:szCs w:val="36"/>
        </w:rPr>
        <w:t xml:space="preserve">              </w:t>
      </w:r>
      <w:r>
        <w:rPr>
          <w:rFonts w:ascii="Times New Roman" w:hAnsi="Times New Roman" w:cs="Times New Roman"/>
          <w:b/>
          <w:sz w:val="32"/>
          <w:szCs w:val="32"/>
        </w:rPr>
        <w:t xml:space="preserve"> </w:t>
      </w:r>
      <w:r w:rsidR="00281567" w:rsidRPr="00E65336">
        <w:rPr>
          <w:rFonts w:ascii="Times New Roman" w:hAnsi="Times New Roman" w:cs="Times New Roman"/>
          <w:b/>
          <w:sz w:val="32"/>
          <w:szCs w:val="32"/>
        </w:rPr>
        <w:t>INAPPROPRIATE C</w:t>
      </w:r>
      <w:r w:rsidR="00E65336" w:rsidRPr="00E65336">
        <w:rPr>
          <w:rFonts w:ascii="Times New Roman" w:hAnsi="Times New Roman" w:cs="Times New Roman"/>
          <w:b/>
          <w:sz w:val="32"/>
          <w:szCs w:val="32"/>
        </w:rPr>
        <w:t>OMMENTS</w:t>
      </w:r>
      <w:r w:rsidR="00281567" w:rsidRPr="00E65336">
        <w:rPr>
          <w:rFonts w:ascii="Times New Roman" w:hAnsi="Times New Roman" w:cs="Times New Roman"/>
          <w:b/>
          <w:sz w:val="32"/>
          <w:szCs w:val="32"/>
        </w:rPr>
        <w:t xml:space="preserve"> S</w:t>
      </w:r>
      <w:r w:rsidR="00E65336" w:rsidRPr="00E65336">
        <w:rPr>
          <w:rFonts w:ascii="Times New Roman" w:hAnsi="Times New Roman" w:cs="Times New Roman"/>
          <w:b/>
          <w:sz w:val="32"/>
          <w:szCs w:val="32"/>
        </w:rPr>
        <w:t>CANNER</w:t>
      </w:r>
      <w:r w:rsidR="00E65336">
        <w:rPr>
          <w:rFonts w:ascii="Times New Roman" w:hAnsi="Times New Roman" w:cs="Times New Roman"/>
          <w:b/>
          <w:sz w:val="32"/>
          <w:szCs w:val="32"/>
        </w:rPr>
        <w:t>(NLP)</w:t>
      </w:r>
    </w:p>
    <w:p w14:paraId="022465F7" w14:textId="77777777" w:rsidR="00DD1C24" w:rsidRDefault="00DD1C24" w:rsidP="00DD1C24">
      <w:pPr>
        <w:jc w:val="center"/>
        <w:rPr>
          <w:rFonts w:ascii="Times New Roman" w:eastAsia="Times New Roman" w:hAnsi="Times New Roman" w:cs="Times New Roman"/>
          <w:b/>
          <w:sz w:val="48"/>
          <w:szCs w:val="48"/>
          <w:u w:val="single"/>
        </w:rPr>
      </w:pPr>
    </w:p>
    <w:p w14:paraId="49685E17" w14:textId="77777777" w:rsidR="00DD1C24" w:rsidRDefault="00DD1C24" w:rsidP="00DD1C24">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43EE7C63" w14:textId="77777777" w:rsidR="00DD1C24" w:rsidRDefault="00DD1C24" w:rsidP="00DD1C24">
      <w:pPr>
        <w:spacing w:after="0"/>
        <w:jc w:val="center"/>
        <w:rPr>
          <w:rFonts w:ascii="Times New Roman" w:eastAsia="Times New Roman" w:hAnsi="Times New Roman" w:cs="Times New Roman"/>
          <w:b/>
          <w:sz w:val="28"/>
          <w:szCs w:val="28"/>
        </w:rPr>
      </w:pPr>
    </w:p>
    <w:p w14:paraId="2F26BF40" w14:textId="77777777" w:rsidR="00DD1C24" w:rsidRPr="00536308" w:rsidRDefault="00DD1C24" w:rsidP="00DD1C24">
      <w:pPr>
        <w:spacing w:after="0" w:line="360" w:lineRule="auto"/>
        <w:jc w:val="center"/>
        <w:rPr>
          <w:rFonts w:ascii="Times New Roman" w:eastAsia="Times New Roman" w:hAnsi="Times New Roman" w:cs="Times New Roman"/>
          <w:i/>
          <w:sz w:val="28"/>
          <w:szCs w:val="28"/>
        </w:rPr>
      </w:pPr>
      <w:r w:rsidRPr="00536308">
        <w:rPr>
          <w:rFonts w:ascii="Times New Roman" w:eastAsia="Times New Roman" w:hAnsi="Times New Roman" w:cs="Times New Roman"/>
          <w:i/>
          <w:sz w:val="28"/>
          <w:szCs w:val="28"/>
        </w:rPr>
        <w:t>Submitted in the partial fulfillment for the award of the degree of</w:t>
      </w:r>
    </w:p>
    <w:p w14:paraId="7C83D98E" w14:textId="77777777" w:rsidR="00DD1C24" w:rsidRDefault="00DD1C24" w:rsidP="00DD1C24">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693E1E96" w14:textId="77777777" w:rsidR="00DD1C24" w:rsidRDefault="00DD1C24" w:rsidP="00DD1C2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0F284007" w14:textId="77777777" w:rsidR="00DD1C24" w:rsidRDefault="00DD1C24" w:rsidP="00DD1C2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14:paraId="162D16BA" w14:textId="77777777" w:rsidR="00DD1C24" w:rsidRDefault="00DD1C24" w:rsidP="00DD1C24">
      <w:pPr>
        <w:jc w:val="center"/>
        <w:rPr>
          <w:rFonts w:ascii="Times New Roman" w:eastAsia="Times New Roman" w:hAnsi="Times New Roman" w:cs="Times New Roman"/>
          <w:b/>
          <w:sz w:val="28"/>
          <w:szCs w:val="28"/>
        </w:rPr>
      </w:pPr>
    </w:p>
    <w:p w14:paraId="5ACD8A4D" w14:textId="77777777" w:rsidR="00DD1C24" w:rsidRDefault="00DD1C24" w:rsidP="00DD1C2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9923E96" w14:textId="4E08E2D6" w:rsidR="00DD1C24" w:rsidRDefault="007407EB" w:rsidP="007407EB">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23EC2">
        <w:rPr>
          <w:rFonts w:ascii="Times New Roman" w:eastAsia="Times New Roman" w:hAnsi="Times New Roman" w:cs="Times New Roman"/>
          <w:b/>
          <w:sz w:val="28"/>
          <w:szCs w:val="28"/>
        </w:rPr>
        <w:t>K GNANESH KUMAR</w:t>
      </w:r>
      <w:r w:rsidR="00DD1C24">
        <w:rPr>
          <w:rFonts w:ascii="Times New Roman" w:eastAsia="Times New Roman" w:hAnsi="Times New Roman" w:cs="Times New Roman"/>
          <w:b/>
          <w:sz w:val="28"/>
          <w:szCs w:val="28"/>
        </w:rPr>
        <w:t xml:space="preserve"> (192211</w:t>
      </w:r>
      <w:r w:rsidR="0047481F">
        <w:rPr>
          <w:rFonts w:ascii="Times New Roman" w:eastAsia="Times New Roman" w:hAnsi="Times New Roman" w:cs="Times New Roman"/>
          <w:b/>
          <w:sz w:val="28"/>
          <w:szCs w:val="28"/>
        </w:rPr>
        <w:t>352</w:t>
      </w:r>
      <w:r w:rsidR="00DD1C24">
        <w:rPr>
          <w:rFonts w:ascii="Times New Roman" w:eastAsia="Times New Roman" w:hAnsi="Times New Roman" w:cs="Times New Roman"/>
          <w:b/>
          <w:sz w:val="28"/>
          <w:szCs w:val="28"/>
        </w:rPr>
        <w:t>)</w:t>
      </w:r>
    </w:p>
    <w:p w14:paraId="6A77D648" w14:textId="77777777" w:rsidR="00DD1C24" w:rsidRDefault="00DD1C24" w:rsidP="00DD1C24">
      <w:pPr>
        <w:spacing w:after="0"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 Under the Supervision of</w:t>
      </w:r>
    </w:p>
    <w:p w14:paraId="1264878A" w14:textId="77777777" w:rsidR="00DD1C24" w:rsidRDefault="00DD1C24" w:rsidP="00DD1C2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C. ANITHA</w:t>
      </w:r>
    </w:p>
    <w:p w14:paraId="35B06484" w14:textId="3A266ABF" w:rsidR="00DD1C24" w:rsidRDefault="00DD1C24" w:rsidP="00DD1C24">
      <w:pPr>
        <w:spacing w:after="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                           </w:t>
      </w:r>
      <w:r w:rsidR="007407E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CSA13</w:t>
      </w:r>
      <w:r w:rsidR="007407EB">
        <w:rPr>
          <w:rFonts w:ascii="Times New Roman" w:eastAsia="Times New Roman" w:hAnsi="Times New Roman" w:cs="Times New Roman"/>
          <w:b/>
          <w:sz w:val="28"/>
          <w:szCs w:val="28"/>
        </w:rPr>
        <w:t>51</w:t>
      </w:r>
      <w:r>
        <w:rPr>
          <w:rFonts w:ascii="Times New Roman" w:eastAsia="Times New Roman" w:hAnsi="Times New Roman" w:cs="Times New Roman"/>
          <w:b/>
          <w:sz w:val="28"/>
          <w:szCs w:val="28"/>
        </w:rPr>
        <w:t>-THEORY OF COMPUTATION</w:t>
      </w:r>
    </w:p>
    <w:p w14:paraId="4B0CFC50" w14:textId="77777777" w:rsidR="00DD1C24" w:rsidRDefault="00DD1C24" w:rsidP="00DD1C24">
      <w:pPr>
        <w:jc w:val="center"/>
        <w:rPr>
          <w:rFonts w:ascii="Times New Roman" w:eastAsia="Times New Roman" w:hAnsi="Times New Roman" w:cs="Times New Roman"/>
          <w:b/>
          <w:sz w:val="28"/>
          <w:szCs w:val="28"/>
        </w:rPr>
      </w:pPr>
    </w:p>
    <w:p w14:paraId="4C38532B" w14:textId="77777777" w:rsidR="00DD1C24" w:rsidRDefault="00DD1C24" w:rsidP="00DD1C24">
      <w:pPr>
        <w:spacing w:after="0" w:line="240" w:lineRule="auto"/>
        <w:jc w:val="center"/>
        <w:rPr>
          <w:rFonts w:ascii="Times New Roman" w:eastAsia="Times New Roman" w:hAnsi="Times New Roman" w:cs="Times New Roman"/>
          <w:sz w:val="28"/>
          <w:szCs w:val="28"/>
          <w:lang w:eastAsia="en-IN"/>
        </w:rPr>
      </w:pPr>
    </w:p>
    <w:p w14:paraId="27DB64C0" w14:textId="2A78297C" w:rsidR="00DD1C24" w:rsidRDefault="00C4125D" w:rsidP="00DD1C24">
      <w:pPr>
        <w:spacing w:after="0" w:line="240" w:lineRule="auto"/>
        <w:jc w:val="center"/>
        <w:rPr>
          <w:rFonts w:ascii="Times New Roman" w:eastAsia="Times New Roman" w:hAnsi="Times New Roman" w:cs="Times New Roman"/>
          <w:sz w:val="28"/>
          <w:szCs w:val="28"/>
          <w:lang w:eastAsia="en-IN"/>
        </w:rPr>
      </w:pPr>
      <w:ins w:id="0" w:author="Microsoft Word" w:date="2024-06-17T11:10:00Z">
        <w:r>
          <w:rPr>
            <w:rFonts w:ascii="Times New Roman" w:eastAsia="Times New Roman" w:hAnsi="Times New Roman" w:cs="Times New Roman"/>
            <w:sz w:val="28"/>
            <w:szCs w:val="28"/>
            <w:lang w:eastAsia="en-IN"/>
          </w:rPr>
          <w:t>JUNE</w:t>
        </w:r>
      </w:ins>
      <w:r w:rsidR="00DD1C24">
        <w:rPr>
          <w:rFonts w:ascii="Times New Roman" w:eastAsia="Times New Roman" w:hAnsi="Times New Roman" w:cs="Times New Roman"/>
          <w:sz w:val="28"/>
          <w:szCs w:val="28"/>
          <w:lang w:eastAsia="en-IN"/>
        </w:rPr>
        <w:t xml:space="preserve"> (2024)</w:t>
      </w:r>
    </w:p>
    <w:p w14:paraId="26B4E235" w14:textId="77777777" w:rsidR="00DD1C24" w:rsidRDefault="00DD1C24" w:rsidP="00DD1C24">
      <w:pPr>
        <w:spacing w:after="0" w:line="240" w:lineRule="auto"/>
        <w:jc w:val="center"/>
        <w:rPr>
          <w:rFonts w:ascii="Times New Roman" w:eastAsia="Times New Roman" w:hAnsi="Times New Roman" w:cs="Times New Roman"/>
          <w:sz w:val="28"/>
          <w:szCs w:val="28"/>
          <w:lang w:eastAsia="en-IN"/>
        </w:rPr>
      </w:pPr>
    </w:p>
    <w:p w14:paraId="0456D789" w14:textId="77777777" w:rsidR="00DD1C24" w:rsidRDefault="00DD1C24" w:rsidP="00DD1C24">
      <w:pPr>
        <w:jc w:val="both"/>
        <w:rPr>
          <w:rFonts w:ascii="Times New Roman" w:hAnsi="Times New Roman" w:cs="Times New Roman"/>
          <w:b/>
          <w:sz w:val="32"/>
          <w:szCs w:val="32"/>
          <w:u w:val="single"/>
        </w:rPr>
      </w:pPr>
    </w:p>
    <w:p w14:paraId="129752CD" w14:textId="77777777" w:rsidR="00DD1C24" w:rsidRDefault="00DD1C24" w:rsidP="00DD1C24">
      <w:pPr>
        <w:jc w:val="both"/>
        <w:rPr>
          <w:rFonts w:ascii="Times New Roman" w:hAnsi="Times New Roman" w:cs="Times New Roman"/>
          <w:b/>
          <w:sz w:val="32"/>
          <w:szCs w:val="32"/>
          <w:u w:val="single"/>
        </w:rPr>
      </w:pPr>
    </w:p>
    <w:p w14:paraId="7C3E65FD" w14:textId="77777777" w:rsidR="00DD1C24" w:rsidRDefault="00DD1C24" w:rsidP="00650E1A">
      <w:pPr>
        <w:spacing w:line="276" w:lineRule="auto"/>
        <w:rPr>
          <w:rFonts w:ascii="Times New Roman" w:hAnsi="Times New Roman" w:cs="Times New Roman"/>
          <w:b/>
          <w:bCs/>
          <w:sz w:val="28"/>
          <w:szCs w:val="28"/>
        </w:rPr>
      </w:pPr>
    </w:p>
    <w:p w14:paraId="048131C9" w14:textId="77777777" w:rsidR="00DD1C24" w:rsidRDefault="00DD1C24" w:rsidP="00650E1A">
      <w:pPr>
        <w:spacing w:line="276" w:lineRule="auto"/>
        <w:rPr>
          <w:rFonts w:ascii="Times New Roman" w:hAnsi="Times New Roman" w:cs="Times New Roman"/>
          <w:b/>
          <w:bCs/>
          <w:sz w:val="28"/>
          <w:szCs w:val="28"/>
        </w:rPr>
      </w:pPr>
    </w:p>
    <w:p w14:paraId="4E1D8C50" w14:textId="77777777" w:rsidR="00DD1C24" w:rsidRDefault="00DD1C24" w:rsidP="00650E1A">
      <w:pPr>
        <w:spacing w:line="276" w:lineRule="auto"/>
        <w:rPr>
          <w:rFonts w:ascii="Times New Roman" w:hAnsi="Times New Roman" w:cs="Times New Roman"/>
          <w:b/>
          <w:bCs/>
          <w:sz w:val="28"/>
          <w:szCs w:val="28"/>
        </w:rPr>
      </w:pPr>
    </w:p>
    <w:p w14:paraId="734F28CE" w14:textId="77777777" w:rsidR="00C4125D" w:rsidRDefault="00C4125D" w:rsidP="00E2189A">
      <w:pPr>
        <w:jc w:val="both"/>
        <w:rPr>
          <w:rFonts w:ascii="Times New Roman" w:hAnsi="Times New Roman" w:cs="Times New Roman"/>
          <w:b/>
          <w:sz w:val="28"/>
          <w:szCs w:val="28"/>
        </w:rPr>
      </w:pPr>
    </w:p>
    <w:p w14:paraId="31258E93" w14:textId="77777777" w:rsidR="00FE3424" w:rsidRDefault="00FE3424" w:rsidP="00650E1A">
      <w:pPr>
        <w:spacing w:line="276" w:lineRule="auto"/>
        <w:rPr>
          <w:rFonts w:ascii="Times New Roman" w:hAnsi="Times New Roman" w:cs="Times New Roman"/>
          <w:b/>
          <w:sz w:val="28"/>
          <w:szCs w:val="28"/>
        </w:rPr>
      </w:pPr>
    </w:p>
    <w:p w14:paraId="061D5B14" w14:textId="77777777" w:rsidR="003C7E2C" w:rsidRDefault="003C7E2C" w:rsidP="00650E1A">
      <w:pPr>
        <w:spacing w:line="276" w:lineRule="auto"/>
        <w:rPr>
          <w:rFonts w:ascii="Times New Roman" w:hAnsi="Times New Roman" w:cs="Times New Roman"/>
          <w:b/>
          <w:bCs/>
          <w:sz w:val="28"/>
          <w:szCs w:val="28"/>
        </w:rPr>
      </w:pPr>
    </w:p>
    <w:tbl>
      <w:tblPr>
        <w:tblStyle w:val="TableGrid"/>
        <w:tblW w:w="9408" w:type="dxa"/>
        <w:tblLook w:val="04A0" w:firstRow="1" w:lastRow="0" w:firstColumn="1" w:lastColumn="0" w:noHBand="0" w:noVBand="1"/>
      </w:tblPr>
      <w:tblGrid>
        <w:gridCol w:w="2023"/>
        <w:gridCol w:w="4634"/>
        <w:gridCol w:w="2751"/>
      </w:tblGrid>
      <w:tr w:rsidR="003C7E2C" w14:paraId="0B6A4DBC" w14:textId="77777777" w:rsidTr="003C7E2C">
        <w:trPr>
          <w:trHeight w:val="1193"/>
        </w:trPr>
        <w:tc>
          <w:tcPr>
            <w:tcW w:w="2023" w:type="dxa"/>
            <w:tcBorders>
              <w:top w:val="single" w:sz="4" w:space="0" w:color="auto"/>
              <w:left w:val="single" w:sz="4" w:space="0" w:color="auto"/>
              <w:bottom w:val="single" w:sz="4" w:space="0" w:color="auto"/>
              <w:right w:val="single" w:sz="4" w:space="0" w:color="auto"/>
            </w:tcBorders>
            <w:hideMark/>
          </w:tcPr>
          <w:p w14:paraId="58859A95" w14:textId="77777777" w:rsidR="003C7E2C" w:rsidRDefault="003C7E2C">
            <w:pPr>
              <w:tabs>
                <w:tab w:val="left" w:pos="972"/>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S.no</w:t>
            </w:r>
          </w:p>
        </w:tc>
        <w:tc>
          <w:tcPr>
            <w:tcW w:w="4634" w:type="dxa"/>
            <w:tcBorders>
              <w:top w:val="single" w:sz="4" w:space="0" w:color="auto"/>
              <w:left w:val="single" w:sz="4" w:space="0" w:color="auto"/>
              <w:bottom w:val="single" w:sz="4" w:space="0" w:color="auto"/>
              <w:right w:val="single" w:sz="4" w:space="0" w:color="auto"/>
            </w:tcBorders>
            <w:hideMark/>
          </w:tcPr>
          <w:p w14:paraId="18881C73" w14:textId="77777777" w:rsidR="003C7E2C" w:rsidRDefault="003C7E2C">
            <w:pPr>
              <w:tabs>
                <w:tab w:val="left" w:pos="972"/>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Content</w:t>
            </w:r>
          </w:p>
        </w:tc>
        <w:tc>
          <w:tcPr>
            <w:tcW w:w="2751" w:type="dxa"/>
            <w:tcBorders>
              <w:top w:val="single" w:sz="4" w:space="0" w:color="auto"/>
              <w:left w:val="single" w:sz="4" w:space="0" w:color="auto"/>
              <w:bottom w:val="single" w:sz="4" w:space="0" w:color="auto"/>
              <w:right w:val="single" w:sz="4" w:space="0" w:color="auto"/>
            </w:tcBorders>
            <w:hideMark/>
          </w:tcPr>
          <w:p w14:paraId="38B824D8" w14:textId="77777777" w:rsidR="003C7E2C" w:rsidRDefault="003C7E2C">
            <w:pPr>
              <w:tabs>
                <w:tab w:val="left" w:pos="972"/>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Page No</w:t>
            </w:r>
          </w:p>
        </w:tc>
      </w:tr>
      <w:tr w:rsidR="003C7E2C" w14:paraId="4E206047" w14:textId="77777777" w:rsidTr="003C7E2C">
        <w:trPr>
          <w:trHeight w:val="1225"/>
        </w:trPr>
        <w:tc>
          <w:tcPr>
            <w:tcW w:w="2023" w:type="dxa"/>
            <w:tcBorders>
              <w:top w:val="single" w:sz="4" w:space="0" w:color="auto"/>
              <w:left w:val="single" w:sz="4" w:space="0" w:color="auto"/>
              <w:bottom w:val="single" w:sz="4" w:space="0" w:color="auto"/>
              <w:right w:val="single" w:sz="4" w:space="0" w:color="auto"/>
            </w:tcBorders>
            <w:hideMark/>
          </w:tcPr>
          <w:p w14:paraId="0834E1EB" w14:textId="77777777" w:rsidR="003C7E2C" w:rsidRDefault="003C7E2C">
            <w:pPr>
              <w:tabs>
                <w:tab w:val="left" w:pos="972"/>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1</w:t>
            </w:r>
          </w:p>
        </w:tc>
        <w:tc>
          <w:tcPr>
            <w:tcW w:w="4634" w:type="dxa"/>
            <w:tcBorders>
              <w:top w:val="single" w:sz="4" w:space="0" w:color="auto"/>
              <w:left w:val="single" w:sz="4" w:space="0" w:color="auto"/>
              <w:bottom w:val="single" w:sz="4" w:space="0" w:color="auto"/>
              <w:right w:val="single" w:sz="4" w:space="0" w:color="auto"/>
            </w:tcBorders>
            <w:hideMark/>
          </w:tcPr>
          <w:p w14:paraId="6FCBA5D2" w14:textId="77777777" w:rsidR="003C7E2C" w:rsidRDefault="003C7E2C">
            <w:pPr>
              <w:tabs>
                <w:tab w:val="left" w:pos="972"/>
              </w:tabs>
              <w:spacing w:line="360" w:lineRule="auto"/>
              <w:rPr>
                <w:rFonts w:ascii="Times New Roman" w:hAnsi="Times New Roman" w:cs="Times New Roman"/>
                <w:b/>
                <w:bCs/>
                <w:sz w:val="32"/>
                <w:szCs w:val="32"/>
              </w:rPr>
            </w:pPr>
            <w:r>
              <w:rPr>
                <w:rFonts w:ascii="Times New Roman" w:hAnsi="Times New Roman" w:cs="Times New Roman"/>
                <w:b/>
                <w:bCs/>
                <w:sz w:val="32"/>
                <w:szCs w:val="32"/>
              </w:rPr>
              <w:t>Introduction</w:t>
            </w:r>
          </w:p>
        </w:tc>
        <w:tc>
          <w:tcPr>
            <w:tcW w:w="2751" w:type="dxa"/>
            <w:tcBorders>
              <w:top w:val="single" w:sz="4" w:space="0" w:color="auto"/>
              <w:left w:val="single" w:sz="4" w:space="0" w:color="auto"/>
              <w:bottom w:val="single" w:sz="4" w:space="0" w:color="auto"/>
              <w:right w:val="single" w:sz="4" w:space="0" w:color="auto"/>
            </w:tcBorders>
            <w:hideMark/>
          </w:tcPr>
          <w:p w14:paraId="72A564FE" w14:textId="77777777" w:rsidR="003C7E2C" w:rsidRDefault="003C7E2C">
            <w:pPr>
              <w:tabs>
                <w:tab w:val="left" w:pos="972"/>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1</w:t>
            </w:r>
          </w:p>
        </w:tc>
      </w:tr>
      <w:tr w:rsidR="003C7E2C" w14:paraId="3D909FD7" w14:textId="77777777" w:rsidTr="003C7E2C">
        <w:trPr>
          <w:trHeight w:val="1193"/>
        </w:trPr>
        <w:tc>
          <w:tcPr>
            <w:tcW w:w="2023" w:type="dxa"/>
            <w:tcBorders>
              <w:top w:val="single" w:sz="4" w:space="0" w:color="auto"/>
              <w:left w:val="single" w:sz="4" w:space="0" w:color="auto"/>
              <w:bottom w:val="single" w:sz="4" w:space="0" w:color="auto"/>
              <w:right w:val="single" w:sz="4" w:space="0" w:color="auto"/>
            </w:tcBorders>
            <w:hideMark/>
          </w:tcPr>
          <w:p w14:paraId="4B1A754F" w14:textId="77777777" w:rsidR="003C7E2C" w:rsidRDefault="003C7E2C">
            <w:pPr>
              <w:tabs>
                <w:tab w:val="left" w:pos="972"/>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2</w:t>
            </w:r>
          </w:p>
        </w:tc>
        <w:tc>
          <w:tcPr>
            <w:tcW w:w="4634" w:type="dxa"/>
            <w:tcBorders>
              <w:top w:val="single" w:sz="4" w:space="0" w:color="auto"/>
              <w:left w:val="single" w:sz="4" w:space="0" w:color="auto"/>
              <w:bottom w:val="single" w:sz="4" w:space="0" w:color="auto"/>
              <w:right w:val="single" w:sz="4" w:space="0" w:color="auto"/>
            </w:tcBorders>
            <w:hideMark/>
          </w:tcPr>
          <w:p w14:paraId="511338A8" w14:textId="77777777" w:rsidR="003C7E2C" w:rsidRDefault="003C7E2C">
            <w:pPr>
              <w:tabs>
                <w:tab w:val="left" w:pos="972"/>
              </w:tabs>
              <w:spacing w:line="360" w:lineRule="auto"/>
              <w:rPr>
                <w:rFonts w:ascii="Times New Roman" w:hAnsi="Times New Roman" w:cs="Times New Roman"/>
                <w:b/>
                <w:bCs/>
                <w:sz w:val="32"/>
                <w:szCs w:val="32"/>
              </w:rPr>
            </w:pPr>
            <w:r>
              <w:rPr>
                <w:rFonts w:ascii="Times New Roman" w:hAnsi="Times New Roman" w:cs="Times New Roman"/>
                <w:b/>
                <w:bCs/>
                <w:sz w:val="32"/>
                <w:szCs w:val="32"/>
              </w:rPr>
              <w:t>Problem Definition and Algorithm</w:t>
            </w:r>
          </w:p>
        </w:tc>
        <w:tc>
          <w:tcPr>
            <w:tcW w:w="2751" w:type="dxa"/>
            <w:tcBorders>
              <w:top w:val="single" w:sz="4" w:space="0" w:color="auto"/>
              <w:left w:val="single" w:sz="4" w:space="0" w:color="auto"/>
              <w:bottom w:val="single" w:sz="4" w:space="0" w:color="auto"/>
              <w:right w:val="single" w:sz="4" w:space="0" w:color="auto"/>
            </w:tcBorders>
            <w:hideMark/>
          </w:tcPr>
          <w:p w14:paraId="69716084" w14:textId="77777777" w:rsidR="003C7E2C" w:rsidRDefault="003C7E2C">
            <w:pPr>
              <w:tabs>
                <w:tab w:val="left" w:pos="972"/>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1-2</w:t>
            </w:r>
          </w:p>
        </w:tc>
      </w:tr>
      <w:tr w:rsidR="003C7E2C" w14:paraId="105E0D24" w14:textId="77777777" w:rsidTr="003C7E2C">
        <w:trPr>
          <w:trHeight w:val="1225"/>
        </w:trPr>
        <w:tc>
          <w:tcPr>
            <w:tcW w:w="2023" w:type="dxa"/>
            <w:tcBorders>
              <w:top w:val="single" w:sz="4" w:space="0" w:color="auto"/>
              <w:left w:val="single" w:sz="4" w:space="0" w:color="auto"/>
              <w:bottom w:val="single" w:sz="4" w:space="0" w:color="auto"/>
              <w:right w:val="single" w:sz="4" w:space="0" w:color="auto"/>
            </w:tcBorders>
            <w:hideMark/>
          </w:tcPr>
          <w:p w14:paraId="7050C68E" w14:textId="77777777" w:rsidR="003C7E2C" w:rsidRDefault="003C7E2C">
            <w:pPr>
              <w:tabs>
                <w:tab w:val="left" w:pos="972"/>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3</w:t>
            </w:r>
          </w:p>
        </w:tc>
        <w:tc>
          <w:tcPr>
            <w:tcW w:w="4634" w:type="dxa"/>
            <w:tcBorders>
              <w:top w:val="single" w:sz="4" w:space="0" w:color="auto"/>
              <w:left w:val="single" w:sz="4" w:space="0" w:color="auto"/>
              <w:bottom w:val="single" w:sz="4" w:space="0" w:color="auto"/>
              <w:right w:val="single" w:sz="4" w:space="0" w:color="auto"/>
            </w:tcBorders>
            <w:hideMark/>
          </w:tcPr>
          <w:p w14:paraId="65DE326A" w14:textId="77777777" w:rsidR="003C7E2C" w:rsidRDefault="003C7E2C">
            <w:pPr>
              <w:tabs>
                <w:tab w:val="left" w:pos="972"/>
              </w:tabs>
              <w:spacing w:line="360" w:lineRule="auto"/>
              <w:rPr>
                <w:rFonts w:ascii="Times New Roman" w:hAnsi="Times New Roman" w:cs="Times New Roman"/>
                <w:b/>
                <w:bCs/>
                <w:sz w:val="32"/>
                <w:szCs w:val="32"/>
              </w:rPr>
            </w:pPr>
            <w:r>
              <w:rPr>
                <w:rFonts w:ascii="Times New Roman" w:hAnsi="Times New Roman" w:cs="Times New Roman"/>
                <w:b/>
                <w:bCs/>
                <w:sz w:val="32"/>
                <w:szCs w:val="32"/>
              </w:rPr>
              <w:t>Experimental Evaluation</w:t>
            </w:r>
          </w:p>
        </w:tc>
        <w:tc>
          <w:tcPr>
            <w:tcW w:w="2751" w:type="dxa"/>
            <w:tcBorders>
              <w:top w:val="single" w:sz="4" w:space="0" w:color="auto"/>
              <w:left w:val="single" w:sz="4" w:space="0" w:color="auto"/>
              <w:bottom w:val="single" w:sz="4" w:space="0" w:color="auto"/>
              <w:right w:val="single" w:sz="4" w:space="0" w:color="auto"/>
            </w:tcBorders>
            <w:hideMark/>
          </w:tcPr>
          <w:p w14:paraId="1840FE07" w14:textId="61DCFF81" w:rsidR="003C7E2C" w:rsidRDefault="003C7E2C">
            <w:pPr>
              <w:tabs>
                <w:tab w:val="left" w:pos="972"/>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2</w:t>
            </w:r>
          </w:p>
        </w:tc>
      </w:tr>
      <w:tr w:rsidR="003C7E2C" w14:paraId="02533ED7" w14:textId="77777777" w:rsidTr="003C7E2C">
        <w:trPr>
          <w:trHeight w:val="1193"/>
        </w:trPr>
        <w:tc>
          <w:tcPr>
            <w:tcW w:w="2023" w:type="dxa"/>
            <w:tcBorders>
              <w:top w:val="single" w:sz="4" w:space="0" w:color="auto"/>
              <w:left w:val="single" w:sz="4" w:space="0" w:color="auto"/>
              <w:bottom w:val="single" w:sz="4" w:space="0" w:color="auto"/>
              <w:right w:val="single" w:sz="4" w:space="0" w:color="auto"/>
            </w:tcBorders>
            <w:hideMark/>
          </w:tcPr>
          <w:p w14:paraId="032AD335" w14:textId="77777777" w:rsidR="003C7E2C" w:rsidRDefault="003C7E2C">
            <w:pPr>
              <w:tabs>
                <w:tab w:val="left" w:pos="972"/>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4</w:t>
            </w:r>
          </w:p>
        </w:tc>
        <w:tc>
          <w:tcPr>
            <w:tcW w:w="4634" w:type="dxa"/>
            <w:tcBorders>
              <w:top w:val="single" w:sz="4" w:space="0" w:color="auto"/>
              <w:left w:val="single" w:sz="4" w:space="0" w:color="auto"/>
              <w:bottom w:val="single" w:sz="4" w:space="0" w:color="auto"/>
              <w:right w:val="single" w:sz="4" w:space="0" w:color="auto"/>
            </w:tcBorders>
            <w:hideMark/>
          </w:tcPr>
          <w:p w14:paraId="1CF5436A" w14:textId="77777777" w:rsidR="003C7E2C" w:rsidRDefault="003C7E2C">
            <w:pPr>
              <w:tabs>
                <w:tab w:val="left" w:pos="972"/>
              </w:tabs>
              <w:spacing w:line="360" w:lineRule="auto"/>
              <w:rPr>
                <w:rFonts w:ascii="Times New Roman" w:hAnsi="Times New Roman" w:cs="Times New Roman"/>
                <w:b/>
                <w:bCs/>
                <w:sz w:val="32"/>
                <w:szCs w:val="32"/>
              </w:rPr>
            </w:pPr>
            <w:r>
              <w:rPr>
                <w:rFonts w:ascii="Times New Roman" w:hAnsi="Times New Roman" w:cs="Times New Roman"/>
                <w:b/>
                <w:bCs/>
                <w:sz w:val="32"/>
                <w:szCs w:val="32"/>
              </w:rPr>
              <w:t>Result</w:t>
            </w:r>
          </w:p>
        </w:tc>
        <w:tc>
          <w:tcPr>
            <w:tcW w:w="2751" w:type="dxa"/>
            <w:tcBorders>
              <w:top w:val="single" w:sz="4" w:space="0" w:color="auto"/>
              <w:left w:val="single" w:sz="4" w:space="0" w:color="auto"/>
              <w:bottom w:val="single" w:sz="4" w:space="0" w:color="auto"/>
              <w:right w:val="single" w:sz="4" w:space="0" w:color="auto"/>
            </w:tcBorders>
            <w:hideMark/>
          </w:tcPr>
          <w:p w14:paraId="082804F7" w14:textId="77777777" w:rsidR="003C7E2C" w:rsidRDefault="003C7E2C">
            <w:pPr>
              <w:tabs>
                <w:tab w:val="left" w:pos="972"/>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3</w:t>
            </w:r>
          </w:p>
        </w:tc>
      </w:tr>
      <w:tr w:rsidR="003C7E2C" w14:paraId="41CBCAF1" w14:textId="77777777" w:rsidTr="003C7E2C">
        <w:trPr>
          <w:trHeight w:val="1225"/>
        </w:trPr>
        <w:tc>
          <w:tcPr>
            <w:tcW w:w="2023" w:type="dxa"/>
            <w:tcBorders>
              <w:top w:val="single" w:sz="4" w:space="0" w:color="auto"/>
              <w:left w:val="single" w:sz="4" w:space="0" w:color="auto"/>
              <w:bottom w:val="single" w:sz="4" w:space="0" w:color="auto"/>
              <w:right w:val="single" w:sz="4" w:space="0" w:color="auto"/>
            </w:tcBorders>
            <w:hideMark/>
          </w:tcPr>
          <w:p w14:paraId="4E9E800B" w14:textId="77777777" w:rsidR="003C7E2C" w:rsidRDefault="003C7E2C">
            <w:pPr>
              <w:tabs>
                <w:tab w:val="left" w:pos="972"/>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5</w:t>
            </w:r>
          </w:p>
        </w:tc>
        <w:tc>
          <w:tcPr>
            <w:tcW w:w="4634" w:type="dxa"/>
            <w:tcBorders>
              <w:top w:val="single" w:sz="4" w:space="0" w:color="auto"/>
              <w:left w:val="single" w:sz="4" w:space="0" w:color="auto"/>
              <w:bottom w:val="single" w:sz="4" w:space="0" w:color="auto"/>
              <w:right w:val="single" w:sz="4" w:space="0" w:color="auto"/>
            </w:tcBorders>
            <w:hideMark/>
          </w:tcPr>
          <w:p w14:paraId="31A2F9D8" w14:textId="77777777" w:rsidR="003C7E2C" w:rsidRDefault="003C7E2C">
            <w:pPr>
              <w:tabs>
                <w:tab w:val="left" w:pos="972"/>
              </w:tabs>
              <w:spacing w:line="360" w:lineRule="auto"/>
              <w:rPr>
                <w:rFonts w:ascii="Times New Roman" w:hAnsi="Times New Roman" w:cs="Times New Roman"/>
                <w:b/>
                <w:bCs/>
                <w:sz w:val="32"/>
                <w:szCs w:val="32"/>
              </w:rPr>
            </w:pPr>
            <w:r>
              <w:rPr>
                <w:rFonts w:ascii="Times New Roman" w:hAnsi="Times New Roman" w:cs="Times New Roman"/>
                <w:b/>
                <w:bCs/>
                <w:sz w:val="32"/>
                <w:szCs w:val="32"/>
              </w:rPr>
              <w:t>Related Work</w:t>
            </w:r>
          </w:p>
        </w:tc>
        <w:tc>
          <w:tcPr>
            <w:tcW w:w="2751" w:type="dxa"/>
            <w:tcBorders>
              <w:top w:val="single" w:sz="4" w:space="0" w:color="auto"/>
              <w:left w:val="single" w:sz="4" w:space="0" w:color="auto"/>
              <w:bottom w:val="single" w:sz="4" w:space="0" w:color="auto"/>
              <w:right w:val="single" w:sz="4" w:space="0" w:color="auto"/>
            </w:tcBorders>
            <w:hideMark/>
          </w:tcPr>
          <w:p w14:paraId="5457A7C3" w14:textId="77777777" w:rsidR="003C7E2C" w:rsidRDefault="003C7E2C">
            <w:pPr>
              <w:tabs>
                <w:tab w:val="left" w:pos="972"/>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3</w:t>
            </w:r>
          </w:p>
        </w:tc>
      </w:tr>
      <w:tr w:rsidR="003C7E2C" w14:paraId="42F01411" w14:textId="77777777" w:rsidTr="003C7E2C">
        <w:trPr>
          <w:trHeight w:val="1193"/>
        </w:trPr>
        <w:tc>
          <w:tcPr>
            <w:tcW w:w="2023" w:type="dxa"/>
            <w:tcBorders>
              <w:top w:val="single" w:sz="4" w:space="0" w:color="auto"/>
              <w:left w:val="single" w:sz="4" w:space="0" w:color="auto"/>
              <w:bottom w:val="single" w:sz="4" w:space="0" w:color="auto"/>
              <w:right w:val="single" w:sz="4" w:space="0" w:color="auto"/>
            </w:tcBorders>
            <w:hideMark/>
          </w:tcPr>
          <w:p w14:paraId="423556FE" w14:textId="77777777" w:rsidR="003C7E2C" w:rsidRDefault="003C7E2C">
            <w:pPr>
              <w:tabs>
                <w:tab w:val="left" w:pos="972"/>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6</w:t>
            </w:r>
          </w:p>
        </w:tc>
        <w:tc>
          <w:tcPr>
            <w:tcW w:w="4634" w:type="dxa"/>
            <w:tcBorders>
              <w:top w:val="single" w:sz="4" w:space="0" w:color="auto"/>
              <w:left w:val="single" w:sz="4" w:space="0" w:color="auto"/>
              <w:bottom w:val="single" w:sz="4" w:space="0" w:color="auto"/>
              <w:right w:val="single" w:sz="4" w:space="0" w:color="auto"/>
            </w:tcBorders>
            <w:hideMark/>
          </w:tcPr>
          <w:p w14:paraId="13572724" w14:textId="77777777" w:rsidR="003C7E2C" w:rsidRDefault="003C7E2C">
            <w:pPr>
              <w:tabs>
                <w:tab w:val="left" w:pos="972"/>
              </w:tabs>
              <w:spacing w:line="360" w:lineRule="auto"/>
              <w:rPr>
                <w:rFonts w:ascii="Times New Roman" w:hAnsi="Times New Roman" w:cs="Times New Roman"/>
                <w:b/>
                <w:bCs/>
                <w:sz w:val="32"/>
                <w:szCs w:val="32"/>
              </w:rPr>
            </w:pPr>
            <w:r>
              <w:rPr>
                <w:rFonts w:ascii="Times New Roman" w:hAnsi="Times New Roman" w:cs="Times New Roman"/>
                <w:b/>
                <w:bCs/>
                <w:sz w:val="32"/>
                <w:szCs w:val="32"/>
              </w:rPr>
              <w:t>Future Work</w:t>
            </w:r>
          </w:p>
        </w:tc>
        <w:tc>
          <w:tcPr>
            <w:tcW w:w="2751" w:type="dxa"/>
            <w:tcBorders>
              <w:top w:val="single" w:sz="4" w:space="0" w:color="auto"/>
              <w:left w:val="single" w:sz="4" w:space="0" w:color="auto"/>
              <w:bottom w:val="single" w:sz="4" w:space="0" w:color="auto"/>
              <w:right w:val="single" w:sz="4" w:space="0" w:color="auto"/>
            </w:tcBorders>
            <w:hideMark/>
          </w:tcPr>
          <w:p w14:paraId="118553E4" w14:textId="39EF1160" w:rsidR="003C7E2C" w:rsidRDefault="00AC1812">
            <w:pPr>
              <w:tabs>
                <w:tab w:val="left" w:pos="972"/>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3</w:t>
            </w:r>
          </w:p>
        </w:tc>
      </w:tr>
      <w:tr w:rsidR="003C7E2C" w14:paraId="12F0C126" w14:textId="77777777" w:rsidTr="003C7E2C">
        <w:trPr>
          <w:trHeight w:val="1225"/>
        </w:trPr>
        <w:tc>
          <w:tcPr>
            <w:tcW w:w="2023" w:type="dxa"/>
            <w:tcBorders>
              <w:top w:val="single" w:sz="4" w:space="0" w:color="auto"/>
              <w:left w:val="single" w:sz="4" w:space="0" w:color="auto"/>
              <w:bottom w:val="single" w:sz="4" w:space="0" w:color="auto"/>
              <w:right w:val="single" w:sz="4" w:space="0" w:color="auto"/>
            </w:tcBorders>
            <w:hideMark/>
          </w:tcPr>
          <w:p w14:paraId="0F3E9989" w14:textId="77777777" w:rsidR="003C7E2C" w:rsidRDefault="003C7E2C">
            <w:pPr>
              <w:tabs>
                <w:tab w:val="left" w:pos="972"/>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7</w:t>
            </w:r>
          </w:p>
        </w:tc>
        <w:tc>
          <w:tcPr>
            <w:tcW w:w="4634" w:type="dxa"/>
            <w:tcBorders>
              <w:top w:val="single" w:sz="4" w:space="0" w:color="auto"/>
              <w:left w:val="single" w:sz="4" w:space="0" w:color="auto"/>
              <w:bottom w:val="single" w:sz="4" w:space="0" w:color="auto"/>
              <w:right w:val="single" w:sz="4" w:space="0" w:color="auto"/>
            </w:tcBorders>
            <w:hideMark/>
          </w:tcPr>
          <w:p w14:paraId="6F94C993" w14:textId="77777777" w:rsidR="003C7E2C" w:rsidRDefault="003C7E2C">
            <w:pPr>
              <w:tabs>
                <w:tab w:val="left" w:pos="972"/>
              </w:tabs>
              <w:spacing w:line="360" w:lineRule="auto"/>
              <w:rPr>
                <w:rFonts w:ascii="Times New Roman" w:hAnsi="Times New Roman" w:cs="Times New Roman"/>
                <w:b/>
                <w:bCs/>
                <w:sz w:val="32"/>
                <w:szCs w:val="32"/>
              </w:rPr>
            </w:pPr>
            <w:r>
              <w:rPr>
                <w:rFonts w:ascii="Times New Roman" w:hAnsi="Times New Roman" w:cs="Times New Roman"/>
                <w:b/>
                <w:bCs/>
                <w:sz w:val="32"/>
                <w:szCs w:val="32"/>
              </w:rPr>
              <w:t>conclusion</w:t>
            </w:r>
          </w:p>
        </w:tc>
        <w:tc>
          <w:tcPr>
            <w:tcW w:w="2751" w:type="dxa"/>
            <w:tcBorders>
              <w:top w:val="single" w:sz="4" w:space="0" w:color="auto"/>
              <w:left w:val="single" w:sz="4" w:space="0" w:color="auto"/>
              <w:bottom w:val="single" w:sz="4" w:space="0" w:color="auto"/>
              <w:right w:val="single" w:sz="4" w:space="0" w:color="auto"/>
            </w:tcBorders>
            <w:hideMark/>
          </w:tcPr>
          <w:p w14:paraId="3A05FE12" w14:textId="26DDC9B1" w:rsidR="003C7E2C" w:rsidRDefault="00AC1812">
            <w:pPr>
              <w:tabs>
                <w:tab w:val="left" w:pos="972"/>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3</w:t>
            </w:r>
          </w:p>
        </w:tc>
      </w:tr>
      <w:tr w:rsidR="003C7E2C" w14:paraId="1BB39806" w14:textId="77777777" w:rsidTr="003C7E2C">
        <w:trPr>
          <w:trHeight w:val="1193"/>
        </w:trPr>
        <w:tc>
          <w:tcPr>
            <w:tcW w:w="2023" w:type="dxa"/>
            <w:tcBorders>
              <w:top w:val="single" w:sz="4" w:space="0" w:color="auto"/>
              <w:left w:val="single" w:sz="4" w:space="0" w:color="auto"/>
              <w:bottom w:val="single" w:sz="4" w:space="0" w:color="auto"/>
              <w:right w:val="single" w:sz="4" w:space="0" w:color="auto"/>
            </w:tcBorders>
            <w:hideMark/>
          </w:tcPr>
          <w:p w14:paraId="392E82A8" w14:textId="77777777" w:rsidR="003C7E2C" w:rsidRDefault="003C7E2C">
            <w:pPr>
              <w:tabs>
                <w:tab w:val="left" w:pos="972"/>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8</w:t>
            </w:r>
          </w:p>
        </w:tc>
        <w:tc>
          <w:tcPr>
            <w:tcW w:w="4634" w:type="dxa"/>
            <w:tcBorders>
              <w:top w:val="single" w:sz="4" w:space="0" w:color="auto"/>
              <w:left w:val="single" w:sz="4" w:space="0" w:color="auto"/>
              <w:bottom w:val="single" w:sz="4" w:space="0" w:color="auto"/>
              <w:right w:val="single" w:sz="4" w:space="0" w:color="auto"/>
            </w:tcBorders>
            <w:hideMark/>
          </w:tcPr>
          <w:p w14:paraId="4857352E" w14:textId="77777777" w:rsidR="003C7E2C" w:rsidRDefault="003C7E2C">
            <w:pPr>
              <w:tabs>
                <w:tab w:val="left" w:pos="972"/>
              </w:tabs>
              <w:spacing w:line="360" w:lineRule="auto"/>
              <w:rPr>
                <w:rFonts w:ascii="Times New Roman" w:hAnsi="Times New Roman" w:cs="Times New Roman"/>
                <w:b/>
                <w:bCs/>
                <w:sz w:val="32"/>
                <w:szCs w:val="32"/>
              </w:rPr>
            </w:pPr>
            <w:r>
              <w:rPr>
                <w:rFonts w:ascii="Times New Roman" w:hAnsi="Times New Roman" w:cs="Times New Roman"/>
                <w:b/>
                <w:bCs/>
                <w:sz w:val="32"/>
                <w:szCs w:val="32"/>
              </w:rPr>
              <w:t>Bibliography</w:t>
            </w:r>
          </w:p>
        </w:tc>
        <w:tc>
          <w:tcPr>
            <w:tcW w:w="2751" w:type="dxa"/>
            <w:tcBorders>
              <w:top w:val="single" w:sz="4" w:space="0" w:color="auto"/>
              <w:left w:val="single" w:sz="4" w:space="0" w:color="auto"/>
              <w:bottom w:val="single" w:sz="4" w:space="0" w:color="auto"/>
              <w:right w:val="single" w:sz="4" w:space="0" w:color="auto"/>
            </w:tcBorders>
            <w:hideMark/>
          </w:tcPr>
          <w:p w14:paraId="54A010DC" w14:textId="437702D1" w:rsidR="003C7E2C" w:rsidRDefault="00F3198A">
            <w:pPr>
              <w:tabs>
                <w:tab w:val="left" w:pos="972"/>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4</w:t>
            </w:r>
          </w:p>
        </w:tc>
      </w:tr>
    </w:tbl>
    <w:p w14:paraId="64A00C88" w14:textId="77777777" w:rsidR="00FE3424" w:rsidRDefault="00FE3424" w:rsidP="00650E1A">
      <w:pPr>
        <w:spacing w:line="276" w:lineRule="auto"/>
        <w:rPr>
          <w:rFonts w:ascii="Times New Roman" w:hAnsi="Times New Roman" w:cs="Times New Roman"/>
          <w:b/>
          <w:bCs/>
          <w:sz w:val="28"/>
          <w:szCs w:val="28"/>
        </w:rPr>
      </w:pPr>
    </w:p>
    <w:p w14:paraId="07894E5C" w14:textId="77777777" w:rsidR="00FE3424" w:rsidRDefault="00FE3424" w:rsidP="00650E1A">
      <w:pPr>
        <w:spacing w:line="276" w:lineRule="auto"/>
        <w:rPr>
          <w:rFonts w:ascii="Times New Roman" w:hAnsi="Times New Roman" w:cs="Times New Roman"/>
          <w:b/>
          <w:bCs/>
          <w:sz w:val="28"/>
          <w:szCs w:val="28"/>
        </w:rPr>
      </w:pPr>
    </w:p>
    <w:p w14:paraId="5C58A1B6" w14:textId="77777777" w:rsidR="00FE3424" w:rsidRDefault="00FE3424" w:rsidP="00650E1A">
      <w:pPr>
        <w:spacing w:line="276" w:lineRule="auto"/>
        <w:rPr>
          <w:rFonts w:ascii="Times New Roman" w:hAnsi="Times New Roman" w:cs="Times New Roman"/>
          <w:b/>
          <w:bCs/>
          <w:sz w:val="28"/>
          <w:szCs w:val="28"/>
        </w:rPr>
      </w:pPr>
    </w:p>
    <w:p w14:paraId="7CEEF361" w14:textId="77777777" w:rsidR="00FE3424" w:rsidRDefault="00FE3424" w:rsidP="00650E1A">
      <w:pPr>
        <w:spacing w:line="276" w:lineRule="auto"/>
        <w:rPr>
          <w:rFonts w:ascii="Times New Roman" w:hAnsi="Times New Roman" w:cs="Times New Roman"/>
          <w:b/>
          <w:bCs/>
          <w:sz w:val="28"/>
          <w:szCs w:val="28"/>
        </w:rPr>
      </w:pPr>
    </w:p>
    <w:p w14:paraId="0F299AD6" w14:textId="2E1FC16E" w:rsidR="00156496" w:rsidRDefault="007E74EA" w:rsidP="00650E1A">
      <w:pPr>
        <w:spacing w:line="276" w:lineRule="auto"/>
        <w:rPr>
          <w:rFonts w:ascii="Times New Roman" w:hAnsi="Times New Roman" w:cs="Times New Roman"/>
          <w:b/>
          <w:bCs/>
          <w:sz w:val="28"/>
          <w:szCs w:val="28"/>
        </w:rPr>
      </w:pPr>
      <w:r w:rsidRPr="007E74EA">
        <w:rPr>
          <w:rFonts w:ascii="Times New Roman" w:hAnsi="Times New Roman" w:cs="Times New Roman"/>
          <w:b/>
          <w:bCs/>
          <w:sz w:val="28"/>
          <w:szCs w:val="28"/>
        </w:rPr>
        <w:t>Building a project on Recognizing Similar Texts in Natural Language Processing (NLP) provides students with valuable learning experiences and skills.</w:t>
      </w:r>
    </w:p>
    <w:p w14:paraId="432ABD93" w14:textId="7EB055B7" w:rsidR="007E74EA" w:rsidRPr="00766047" w:rsidRDefault="00D0533B" w:rsidP="00650E1A">
      <w:pPr>
        <w:spacing w:line="276" w:lineRule="auto"/>
        <w:rPr>
          <w:rFonts w:ascii="Times New Roman" w:hAnsi="Times New Roman" w:cs="Times New Roman"/>
          <w:b/>
          <w:bCs/>
          <w:sz w:val="28"/>
          <w:szCs w:val="28"/>
        </w:rPr>
      </w:pPr>
      <w:r w:rsidRPr="00D0533B">
        <w:rPr>
          <w:rFonts w:ascii="Times New Roman" w:hAnsi="Times New Roman" w:cs="Times New Roman"/>
          <w:b/>
          <w:bCs/>
          <w:sz w:val="28"/>
          <w:szCs w:val="28"/>
        </w:rPr>
        <w:t>Inappropriate Comments Scanner</w:t>
      </w:r>
    </w:p>
    <w:p w14:paraId="2529230D" w14:textId="1C70FB39" w:rsidR="00156496" w:rsidRPr="00073C64" w:rsidRDefault="00156496" w:rsidP="00650E1A">
      <w:pPr>
        <w:spacing w:line="276" w:lineRule="auto"/>
        <w:rPr>
          <w:rFonts w:ascii="Times New Roman" w:hAnsi="Times New Roman" w:cs="Times New Roman"/>
          <w:b/>
          <w:bCs/>
          <w:color w:val="FFFFFF" w:themeColor="background1"/>
          <w:sz w:val="28"/>
          <w:szCs w:val="28"/>
        </w:rPr>
      </w:pPr>
      <w:r w:rsidRPr="00073C64">
        <w:rPr>
          <w:rFonts w:ascii="Times New Roman" w:hAnsi="Times New Roman" w:cs="Times New Roman"/>
          <w:b/>
          <w:bCs/>
          <w:sz w:val="28"/>
          <w:szCs w:val="28"/>
        </w:rPr>
        <w:t>1. Introduction</w:t>
      </w:r>
    </w:p>
    <w:p w14:paraId="36326C09" w14:textId="77777777" w:rsidR="00156496" w:rsidRPr="00156496" w:rsidRDefault="00156496" w:rsidP="00650E1A">
      <w:pPr>
        <w:spacing w:line="276" w:lineRule="auto"/>
        <w:rPr>
          <w:rFonts w:ascii="Times New Roman" w:hAnsi="Times New Roman" w:cs="Times New Roman"/>
          <w:sz w:val="24"/>
          <w:szCs w:val="24"/>
        </w:rPr>
      </w:pPr>
      <w:r w:rsidRPr="00156496">
        <w:rPr>
          <w:rFonts w:ascii="Times New Roman" w:hAnsi="Times New Roman" w:cs="Times New Roman"/>
          <w:sz w:val="24"/>
          <w:szCs w:val="24"/>
        </w:rPr>
        <w:t>Recognizing similar texts is a fundamental task in Natural Language Processing (NLP) with broad applications ranging from plagiarism detection and document clustering to question answering and recommendation systems. The goal of this project is to develop a method to accurately identify and measure the similarity between different texts. This problem is crucial for enhancing the performance of various NLP applications, ensuring more relevant and accurate results. We will explore and implement a combination of traditional and modern techniques, including TF-IDF, word embeddings, and transformer-based models like BERT, to address this task. This project will demonstrate how these methods perform on a set of benchmark datasets, highlighting their strengths and limitations.</w:t>
      </w:r>
    </w:p>
    <w:p w14:paraId="47676598" w14:textId="77777777" w:rsidR="00156496" w:rsidRPr="00156496" w:rsidRDefault="00156496" w:rsidP="00650E1A">
      <w:pPr>
        <w:spacing w:line="276" w:lineRule="auto"/>
        <w:rPr>
          <w:rFonts w:ascii="Times New Roman" w:hAnsi="Times New Roman" w:cs="Times New Roman"/>
          <w:sz w:val="28"/>
          <w:szCs w:val="28"/>
        </w:rPr>
      </w:pPr>
    </w:p>
    <w:p w14:paraId="64B14744" w14:textId="5FB5CEDD" w:rsidR="00156496" w:rsidRPr="005D1029" w:rsidRDefault="00073C64" w:rsidP="00650E1A">
      <w:pPr>
        <w:spacing w:line="276" w:lineRule="auto"/>
        <w:rPr>
          <w:rFonts w:ascii="Times New Roman" w:hAnsi="Times New Roman" w:cs="Times New Roman"/>
          <w:b/>
          <w:bCs/>
          <w:sz w:val="28"/>
          <w:szCs w:val="28"/>
        </w:rPr>
      </w:pPr>
      <w:r w:rsidRPr="005D1029">
        <w:rPr>
          <w:rFonts w:ascii="Times New Roman" w:hAnsi="Times New Roman" w:cs="Times New Roman"/>
          <w:b/>
          <w:bCs/>
          <w:sz w:val="28"/>
          <w:szCs w:val="28"/>
        </w:rPr>
        <w:t>2</w:t>
      </w:r>
      <w:r w:rsidR="00156496" w:rsidRPr="005D1029">
        <w:rPr>
          <w:rFonts w:ascii="Times New Roman" w:hAnsi="Times New Roman" w:cs="Times New Roman"/>
          <w:b/>
          <w:bCs/>
          <w:sz w:val="28"/>
          <w:szCs w:val="28"/>
        </w:rPr>
        <w:t>. Problem Definition and Algorith</w:t>
      </w:r>
      <w:r w:rsidR="005D1029" w:rsidRPr="005D1029">
        <w:rPr>
          <w:rFonts w:ascii="Times New Roman" w:hAnsi="Times New Roman" w:cs="Times New Roman"/>
          <w:b/>
          <w:bCs/>
          <w:sz w:val="28"/>
          <w:szCs w:val="28"/>
        </w:rPr>
        <w:t>m</w:t>
      </w:r>
    </w:p>
    <w:p w14:paraId="4B387D65" w14:textId="6DA919E6" w:rsidR="00156496" w:rsidRPr="00586B4A" w:rsidRDefault="00156496" w:rsidP="00650E1A">
      <w:pPr>
        <w:spacing w:line="276" w:lineRule="auto"/>
        <w:rPr>
          <w:rFonts w:ascii="Times New Roman" w:hAnsi="Times New Roman" w:cs="Times New Roman"/>
          <w:b/>
          <w:bCs/>
          <w:sz w:val="28"/>
          <w:szCs w:val="28"/>
        </w:rPr>
      </w:pPr>
      <w:r w:rsidRPr="00586B4A">
        <w:rPr>
          <w:rFonts w:ascii="Times New Roman" w:hAnsi="Times New Roman" w:cs="Times New Roman"/>
          <w:b/>
          <w:bCs/>
          <w:sz w:val="28"/>
          <w:szCs w:val="28"/>
        </w:rPr>
        <w:t>2.1 Task Definition</w:t>
      </w:r>
    </w:p>
    <w:p w14:paraId="24033E73" w14:textId="34226456" w:rsidR="00156496" w:rsidRPr="00073C64" w:rsidRDefault="00156496" w:rsidP="00650E1A">
      <w:pPr>
        <w:spacing w:line="276" w:lineRule="auto"/>
        <w:rPr>
          <w:rFonts w:ascii="Times New Roman" w:hAnsi="Times New Roman" w:cs="Times New Roman"/>
          <w:sz w:val="24"/>
          <w:szCs w:val="24"/>
        </w:rPr>
      </w:pPr>
      <w:r w:rsidRPr="00073C64">
        <w:rPr>
          <w:rFonts w:ascii="Times New Roman" w:hAnsi="Times New Roman" w:cs="Times New Roman"/>
          <w:sz w:val="24"/>
          <w:szCs w:val="24"/>
        </w:rPr>
        <w:t>The task of recognizing similar texts involves determining the degree of similarity between pairs of texts. Formally, given two texts, ( T_1 ) and ( T_2 ), the output is a similarity score ( S(T_1, T_2) ) that quantifies how similar the texts are. This problem is significant because it underpins many critical NLP applications such as search engines, where retrieving similar documents is essential for relevance.</w:t>
      </w:r>
    </w:p>
    <w:p w14:paraId="53FE6D92" w14:textId="09C51E49" w:rsidR="00156496" w:rsidRPr="00F4237F" w:rsidRDefault="00156496" w:rsidP="00650E1A">
      <w:pPr>
        <w:spacing w:line="276" w:lineRule="auto"/>
        <w:rPr>
          <w:rFonts w:ascii="Times New Roman" w:hAnsi="Times New Roman" w:cs="Times New Roman"/>
          <w:b/>
          <w:bCs/>
          <w:sz w:val="28"/>
          <w:szCs w:val="28"/>
        </w:rPr>
      </w:pPr>
      <w:r w:rsidRPr="00F4237F">
        <w:rPr>
          <w:rFonts w:ascii="Times New Roman" w:hAnsi="Times New Roman" w:cs="Times New Roman"/>
          <w:b/>
          <w:bCs/>
          <w:sz w:val="28"/>
          <w:szCs w:val="28"/>
        </w:rPr>
        <w:t>2.2 Algorithm Definition</w:t>
      </w:r>
    </w:p>
    <w:p w14:paraId="391AE221" w14:textId="77777777" w:rsidR="00156496" w:rsidRPr="00F4237F" w:rsidRDefault="00156496" w:rsidP="00650E1A">
      <w:pPr>
        <w:spacing w:line="276" w:lineRule="auto"/>
        <w:rPr>
          <w:rFonts w:ascii="Times New Roman" w:hAnsi="Times New Roman" w:cs="Times New Roman"/>
          <w:sz w:val="24"/>
          <w:szCs w:val="24"/>
        </w:rPr>
      </w:pPr>
      <w:r w:rsidRPr="00F4237F">
        <w:rPr>
          <w:rFonts w:ascii="Times New Roman" w:hAnsi="Times New Roman" w:cs="Times New Roman"/>
          <w:sz w:val="24"/>
          <w:szCs w:val="24"/>
        </w:rPr>
        <w:t>To address the problem, we will use a combination of the following algorithms:</w:t>
      </w:r>
    </w:p>
    <w:p w14:paraId="5761DA83" w14:textId="77777777" w:rsidR="00156496" w:rsidRPr="00156496" w:rsidRDefault="00156496" w:rsidP="00650E1A">
      <w:pPr>
        <w:spacing w:line="276" w:lineRule="auto"/>
        <w:rPr>
          <w:rFonts w:ascii="Times New Roman" w:hAnsi="Times New Roman" w:cs="Times New Roman"/>
          <w:sz w:val="28"/>
          <w:szCs w:val="28"/>
        </w:rPr>
      </w:pPr>
    </w:p>
    <w:p w14:paraId="6008BB37" w14:textId="72ABA582" w:rsidR="00156496" w:rsidRPr="00F4237F" w:rsidRDefault="00156496" w:rsidP="00650E1A">
      <w:pPr>
        <w:spacing w:line="276" w:lineRule="auto"/>
        <w:rPr>
          <w:rFonts w:ascii="Times New Roman" w:hAnsi="Times New Roman" w:cs="Times New Roman"/>
          <w:b/>
          <w:bCs/>
          <w:sz w:val="28"/>
          <w:szCs w:val="28"/>
        </w:rPr>
      </w:pPr>
      <w:r w:rsidRPr="00F4237F">
        <w:rPr>
          <w:rFonts w:ascii="Times New Roman" w:hAnsi="Times New Roman" w:cs="Times New Roman"/>
          <w:b/>
          <w:bCs/>
          <w:sz w:val="28"/>
          <w:szCs w:val="28"/>
        </w:rPr>
        <w:t>1. TF-IDF (Term Frequency-Inverse Document Frequency):</w:t>
      </w:r>
    </w:p>
    <w:p w14:paraId="725D0A1F" w14:textId="6A268C17" w:rsidR="00156496" w:rsidRPr="0093254E" w:rsidRDefault="00156496" w:rsidP="00650E1A">
      <w:pPr>
        <w:spacing w:line="276" w:lineRule="auto"/>
        <w:rPr>
          <w:rFonts w:ascii="Times New Roman" w:hAnsi="Times New Roman" w:cs="Times New Roman"/>
          <w:b/>
          <w:bCs/>
          <w:sz w:val="28"/>
          <w:szCs w:val="28"/>
        </w:rPr>
      </w:pPr>
      <w:r w:rsidRPr="00156496">
        <w:rPr>
          <w:rFonts w:ascii="Times New Roman" w:hAnsi="Times New Roman" w:cs="Times New Roman"/>
          <w:sz w:val="28"/>
          <w:szCs w:val="28"/>
        </w:rPr>
        <w:t xml:space="preserve">    </w:t>
      </w:r>
      <w:r w:rsidRPr="0093254E">
        <w:rPr>
          <w:rFonts w:ascii="Times New Roman" w:hAnsi="Times New Roman" w:cs="Times New Roman"/>
          <w:b/>
          <w:bCs/>
          <w:sz w:val="28"/>
          <w:szCs w:val="28"/>
        </w:rPr>
        <w:t>Pseudocode:</w:t>
      </w:r>
    </w:p>
    <w:p w14:paraId="765A340E" w14:textId="77777777" w:rsidR="00156496" w:rsidRPr="00A215C5" w:rsidRDefault="00156496" w:rsidP="00650E1A">
      <w:pPr>
        <w:spacing w:line="276" w:lineRule="auto"/>
        <w:rPr>
          <w:rFonts w:ascii="Times New Roman" w:hAnsi="Times New Roman" w:cs="Times New Roman"/>
          <w:sz w:val="24"/>
          <w:szCs w:val="24"/>
        </w:rPr>
      </w:pPr>
      <w:r w:rsidRPr="00A215C5">
        <w:rPr>
          <w:rFonts w:ascii="Times New Roman" w:hAnsi="Times New Roman" w:cs="Times New Roman"/>
          <w:sz w:val="24"/>
          <w:szCs w:val="24"/>
        </w:rPr>
        <w:t xml:space="preserve">     For each document in the corpus:</w:t>
      </w:r>
    </w:p>
    <w:p w14:paraId="7D8BF365" w14:textId="77777777" w:rsidR="00156496" w:rsidRPr="00A215C5" w:rsidRDefault="00156496" w:rsidP="00650E1A">
      <w:pPr>
        <w:spacing w:line="276" w:lineRule="auto"/>
        <w:rPr>
          <w:rFonts w:ascii="Times New Roman" w:hAnsi="Times New Roman" w:cs="Times New Roman"/>
          <w:sz w:val="24"/>
          <w:szCs w:val="24"/>
        </w:rPr>
      </w:pPr>
      <w:r w:rsidRPr="00A215C5">
        <w:rPr>
          <w:rFonts w:ascii="Times New Roman" w:hAnsi="Times New Roman" w:cs="Times New Roman"/>
          <w:sz w:val="24"/>
          <w:szCs w:val="24"/>
        </w:rPr>
        <w:t xml:space="preserve">         Calculate term frequency (TF) for each term</w:t>
      </w:r>
    </w:p>
    <w:p w14:paraId="7D0562B2" w14:textId="77777777" w:rsidR="00156496" w:rsidRPr="00A215C5" w:rsidRDefault="00156496" w:rsidP="00650E1A">
      <w:pPr>
        <w:spacing w:line="276" w:lineRule="auto"/>
        <w:rPr>
          <w:rFonts w:ascii="Times New Roman" w:hAnsi="Times New Roman" w:cs="Times New Roman"/>
          <w:sz w:val="24"/>
          <w:szCs w:val="24"/>
        </w:rPr>
      </w:pPr>
      <w:r w:rsidRPr="00A215C5">
        <w:rPr>
          <w:rFonts w:ascii="Times New Roman" w:hAnsi="Times New Roman" w:cs="Times New Roman"/>
          <w:sz w:val="24"/>
          <w:szCs w:val="24"/>
        </w:rPr>
        <w:t xml:space="preserve">         Calculate inverse document frequency (IDF) for each term</w:t>
      </w:r>
    </w:p>
    <w:p w14:paraId="52A8545A" w14:textId="77777777" w:rsidR="00156496" w:rsidRPr="00A215C5" w:rsidRDefault="00156496" w:rsidP="00650E1A">
      <w:pPr>
        <w:spacing w:line="276" w:lineRule="auto"/>
        <w:rPr>
          <w:rFonts w:ascii="Times New Roman" w:hAnsi="Times New Roman" w:cs="Times New Roman"/>
          <w:sz w:val="24"/>
          <w:szCs w:val="24"/>
        </w:rPr>
      </w:pPr>
      <w:r w:rsidRPr="00A215C5">
        <w:rPr>
          <w:rFonts w:ascii="Times New Roman" w:hAnsi="Times New Roman" w:cs="Times New Roman"/>
          <w:sz w:val="24"/>
          <w:szCs w:val="24"/>
        </w:rPr>
        <w:t xml:space="preserve">         Compute TF-IDF score for each term</w:t>
      </w:r>
    </w:p>
    <w:p w14:paraId="376D6B5F" w14:textId="008C7700" w:rsidR="00156496" w:rsidRPr="00156496" w:rsidRDefault="00156496" w:rsidP="00650E1A">
      <w:pPr>
        <w:spacing w:line="276" w:lineRule="auto"/>
        <w:rPr>
          <w:rFonts w:ascii="Times New Roman" w:hAnsi="Times New Roman" w:cs="Times New Roman"/>
          <w:sz w:val="28"/>
          <w:szCs w:val="28"/>
        </w:rPr>
      </w:pPr>
      <w:r w:rsidRPr="00A215C5">
        <w:rPr>
          <w:rFonts w:ascii="Times New Roman" w:hAnsi="Times New Roman" w:cs="Times New Roman"/>
          <w:sz w:val="24"/>
          <w:szCs w:val="24"/>
        </w:rPr>
        <w:t xml:space="preserve">     </w:t>
      </w:r>
      <w:r w:rsidR="00766047">
        <w:rPr>
          <w:rFonts w:ascii="Times New Roman" w:hAnsi="Times New Roman" w:cs="Times New Roman"/>
          <w:sz w:val="24"/>
          <w:szCs w:val="24"/>
        </w:rPr>
        <w:t xml:space="preserve">    </w:t>
      </w:r>
      <w:r w:rsidRPr="00A215C5">
        <w:rPr>
          <w:rFonts w:ascii="Times New Roman" w:hAnsi="Times New Roman" w:cs="Times New Roman"/>
          <w:sz w:val="24"/>
          <w:szCs w:val="24"/>
        </w:rPr>
        <w:t>Compute cosine similarity between TF-IDF vectors of document pair</w:t>
      </w:r>
      <w:r w:rsidR="0093254E" w:rsidRPr="00A215C5">
        <w:rPr>
          <w:rFonts w:ascii="Times New Roman" w:hAnsi="Times New Roman" w:cs="Times New Roman"/>
          <w:sz w:val="24"/>
          <w:szCs w:val="24"/>
        </w:rPr>
        <w:t>s</w:t>
      </w:r>
    </w:p>
    <w:p w14:paraId="7BBCDC52" w14:textId="581FD8DE" w:rsidR="00156496" w:rsidRPr="00586B4A" w:rsidRDefault="00156496" w:rsidP="00650E1A">
      <w:pPr>
        <w:spacing w:line="276" w:lineRule="auto"/>
        <w:rPr>
          <w:rFonts w:ascii="Times New Roman" w:hAnsi="Times New Roman" w:cs="Times New Roman"/>
          <w:b/>
          <w:bCs/>
          <w:sz w:val="28"/>
          <w:szCs w:val="28"/>
        </w:rPr>
      </w:pPr>
      <w:r w:rsidRPr="00586B4A">
        <w:rPr>
          <w:rFonts w:ascii="Times New Roman" w:hAnsi="Times New Roman" w:cs="Times New Roman"/>
          <w:b/>
          <w:bCs/>
          <w:sz w:val="28"/>
          <w:szCs w:val="28"/>
        </w:rPr>
        <w:t xml:space="preserve">Example: </w:t>
      </w:r>
      <w:r w:rsidRPr="00586B4A">
        <w:rPr>
          <w:rFonts w:ascii="Times New Roman" w:hAnsi="Times New Roman" w:cs="Times New Roman"/>
          <w:sz w:val="24"/>
          <w:szCs w:val="24"/>
        </w:rPr>
        <w:t>Comparing two news articles by their TF-IDF vectors to determine their similarity.</w:t>
      </w:r>
    </w:p>
    <w:p w14:paraId="175D3A91" w14:textId="77777777" w:rsidR="00156496" w:rsidRPr="00156496" w:rsidRDefault="00156496" w:rsidP="00650E1A">
      <w:pPr>
        <w:spacing w:line="276" w:lineRule="auto"/>
        <w:rPr>
          <w:rFonts w:ascii="Times New Roman" w:hAnsi="Times New Roman" w:cs="Times New Roman"/>
          <w:sz w:val="28"/>
          <w:szCs w:val="28"/>
        </w:rPr>
      </w:pPr>
    </w:p>
    <w:p w14:paraId="6E9C7B0E" w14:textId="3DC7E4AA" w:rsidR="00156496" w:rsidRPr="002310EB" w:rsidRDefault="00156496" w:rsidP="00650E1A">
      <w:pPr>
        <w:spacing w:line="276" w:lineRule="auto"/>
        <w:rPr>
          <w:rFonts w:ascii="Times New Roman" w:hAnsi="Times New Roman" w:cs="Times New Roman"/>
          <w:b/>
          <w:bCs/>
          <w:sz w:val="28"/>
          <w:szCs w:val="28"/>
        </w:rPr>
      </w:pPr>
      <w:r w:rsidRPr="002310EB">
        <w:rPr>
          <w:rFonts w:ascii="Times New Roman" w:hAnsi="Times New Roman" w:cs="Times New Roman"/>
          <w:b/>
          <w:bCs/>
          <w:sz w:val="28"/>
          <w:szCs w:val="28"/>
        </w:rPr>
        <w:t>2. Word Embeddings (e.g., Word2Vec, GloVe):</w:t>
      </w:r>
    </w:p>
    <w:p w14:paraId="4EB6D614" w14:textId="757B6130" w:rsidR="00156496" w:rsidRPr="00FB3040" w:rsidRDefault="00156496" w:rsidP="00650E1A">
      <w:pPr>
        <w:spacing w:line="276" w:lineRule="auto"/>
        <w:rPr>
          <w:rFonts w:ascii="Times New Roman" w:hAnsi="Times New Roman" w:cs="Times New Roman"/>
          <w:b/>
          <w:bCs/>
          <w:sz w:val="28"/>
          <w:szCs w:val="28"/>
        </w:rPr>
      </w:pPr>
      <w:r w:rsidRPr="00156496">
        <w:rPr>
          <w:rFonts w:ascii="Times New Roman" w:hAnsi="Times New Roman" w:cs="Times New Roman"/>
          <w:sz w:val="28"/>
          <w:szCs w:val="28"/>
        </w:rPr>
        <w:t xml:space="preserve">   </w:t>
      </w:r>
      <w:r w:rsidRPr="00FB3040">
        <w:rPr>
          <w:rFonts w:ascii="Times New Roman" w:hAnsi="Times New Roman" w:cs="Times New Roman"/>
          <w:b/>
          <w:bCs/>
          <w:sz w:val="28"/>
          <w:szCs w:val="28"/>
        </w:rPr>
        <w:t>Pseudocode:</w:t>
      </w:r>
    </w:p>
    <w:p w14:paraId="573FA650" w14:textId="77777777" w:rsidR="00156496" w:rsidRPr="00FB3040" w:rsidRDefault="00156496" w:rsidP="00650E1A">
      <w:pPr>
        <w:spacing w:line="276" w:lineRule="auto"/>
        <w:rPr>
          <w:rFonts w:ascii="Times New Roman" w:hAnsi="Times New Roman" w:cs="Times New Roman"/>
          <w:sz w:val="24"/>
          <w:szCs w:val="24"/>
        </w:rPr>
      </w:pPr>
      <w:r w:rsidRPr="00FB3040">
        <w:rPr>
          <w:rFonts w:ascii="Times New Roman" w:hAnsi="Times New Roman" w:cs="Times New Roman"/>
          <w:sz w:val="24"/>
          <w:szCs w:val="24"/>
        </w:rPr>
        <w:t xml:space="preserve">     For each word in the text, obtain its vector representation</w:t>
      </w:r>
    </w:p>
    <w:p w14:paraId="3FDC3E3A" w14:textId="77777777" w:rsidR="00156496" w:rsidRPr="00FB3040" w:rsidRDefault="00156496" w:rsidP="00650E1A">
      <w:pPr>
        <w:spacing w:line="276" w:lineRule="auto"/>
        <w:rPr>
          <w:rFonts w:ascii="Times New Roman" w:hAnsi="Times New Roman" w:cs="Times New Roman"/>
          <w:sz w:val="24"/>
          <w:szCs w:val="24"/>
        </w:rPr>
      </w:pPr>
      <w:r w:rsidRPr="00FB3040">
        <w:rPr>
          <w:rFonts w:ascii="Times New Roman" w:hAnsi="Times New Roman" w:cs="Times New Roman"/>
          <w:sz w:val="24"/>
          <w:szCs w:val="24"/>
        </w:rPr>
        <w:t xml:space="preserve">     Average the vectors to obtain a single vector representation for the text</w:t>
      </w:r>
    </w:p>
    <w:p w14:paraId="253CE04B" w14:textId="162F7343" w:rsidR="00156496" w:rsidRPr="00FB3040" w:rsidRDefault="00156496" w:rsidP="00650E1A">
      <w:pPr>
        <w:spacing w:line="276" w:lineRule="auto"/>
        <w:rPr>
          <w:rFonts w:ascii="Times New Roman" w:hAnsi="Times New Roman" w:cs="Times New Roman"/>
          <w:sz w:val="24"/>
          <w:szCs w:val="24"/>
        </w:rPr>
      </w:pPr>
      <w:r w:rsidRPr="00FB3040">
        <w:rPr>
          <w:rFonts w:ascii="Times New Roman" w:hAnsi="Times New Roman" w:cs="Times New Roman"/>
          <w:sz w:val="24"/>
          <w:szCs w:val="24"/>
        </w:rPr>
        <w:t xml:space="preserve">     Compute cosine similarity between the vectors of text pairs</w:t>
      </w:r>
    </w:p>
    <w:p w14:paraId="2B7550B9" w14:textId="2B0798BB" w:rsidR="00156496" w:rsidRPr="00586B4A" w:rsidRDefault="00156496" w:rsidP="00650E1A">
      <w:pPr>
        <w:spacing w:line="276" w:lineRule="auto"/>
        <w:rPr>
          <w:rFonts w:ascii="Times New Roman" w:hAnsi="Times New Roman" w:cs="Times New Roman"/>
          <w:sz w:val="24"/>
          <w:szCs w:val="24"/>
        </w:rPr>
      </w:pPr>
      <w:r w:rsidRPr="00586B4A">
        <w:rPr>
          <w:rFonts w:ascii="Times New Roman" w:hAnsi="Times New Roman" w:cs="Times New Roman"/>
          <w:b/>
          <w:bCs/>
          <w:sz w:val="28"/>
          <w:szCs w:val="28"/>
        </w:rPr>
        <w:t xml:space="preserve">Example: </w:t>
      </w:r>
      <w:r w:rsidRPr="00586B4A">
        <w:rPr>
          <w:rFonts w:ascii="Times New Roman" w:hAnsi="Times New Roman" w:cs="Times New Roman"/>
          <w:sz w:val="24"/>
          <w:szCs w:val="24"/>
        </w:rPr>
        <w:t>Measuring similarity between two sentences by averaging their word vectors and computing the cosine similarity.</w:t>
      </w:r>
    </w:p>
    <w:p w14:paraId="4EA69AE1" w14:textId="77777777" w:rsidR="00156496" w:rsidRPr="00156496" w:rsidRDefault="00156496" w:rsidP="00650E1A">
      <w:pPr>
        <w:spacing w:line="276" w:lineRule="auto"/>
        <w:rPr>
          <w:rFonts w:ascii="Times New Roman" w:hAnsi="Times New Roman" w:cs="Times New Roman"/>
          <w:sz w:val="28"/>
          <w:szCs w:val="28"/>
        </w:rPr>
      </w:pPr>
    </w:p>
    <w:p w14:paraId="68908320" w14:textId="5B8EF996" w:rsidR="00156496" w:rsidRPr="00586B4A" w:rsidRDefault="00156496" w:rsidP="00650E1A">
      <w:pPr>
        <w:spacing w:line="276" w:lineRule="auto"/>
        <w:rPr>
          <w:rFonts w:ascii="Times New Roman" w:hAnsi="Times New Roman" w:cs="Times New Roman"/>
          <w:b/>
          <w:bCs/>
          <w:sz w:val="28"/>
          <w:szCs w:val="28"/>
        </w:rPr>
      </w:pPr>
      <w:r w:rsidRPr="00586B4A">
        <w:rPr>
          <w:rFonts w:ascii="Times New Roman" w:hAnsi="Times New Roman" w:cs="Times New Roman"/>
          <w:b/>
          <w:bCs/>
          <w:sz w:val="28"/>
          <w:szCs w:val="28"/>
        </w:rPr>
        <w:t>3. Transformer-Based Models (e.g., BERT):</w:t>
      </w:r>
    </w:p>
    <w:p w14:paraId="1A35A4BC" w14:textId="4B2A74C8" w:rsidR="00156496" w:rsidRPr="00FB3040" w:rsidRDefault="00156496" w:rsidP="00650E1A">
      <w:pPr>
        <w:spacing w:line="276" w:lineRule="auto"/>
        <w:rPr>
          <w:rFonts w:ascii="Times New Roman" w:hAnsi="Times New Roman" w:cs="Times New Roman"/>
          <w:b/>
          <w:bCs/>
          <w:sz w:val="28"/>
          <w:szCs w:val="28"/>
        </w:rPr>
      </w:pPr>
      <w:r w:rsidRPr="00156496">
        <w:rPr>
          <w:rFonts w:ascii="Times New Roman" w:hAnsi="Times New Roman" w:cs="Times New Roman"/>
          <w:sz w:val="28"/>
          <w:szCs w:val="28"/>
        </w:rPr>
        <w:t xml:space="preserve">   </w:t>
      </w:r>
      <w:r w:rsidRPr="00FB3040">
        <w:rPr>
          <w:rFonts w:ascii="Times New Roman" w:hAnsi="Times New Roman" w:cs="Times New Roman"/>
          <w:b/>
          <w:bCs/>
          <w:sz w:val="28"/>
          <w:szCs w:val="28"/>
        </w:rPr>
        <w:t>Pseudocode:</w:t>
      </w:r>
    </w:p>
    <w:p w14:paraId="16FD8C47" w14:textId="77777777" w:rsidR="00156496" w:rsidRPr="00A15925" w:rsidRDefault="00156496" w:rsidP="00650E1A">
      <w:pPr>
        <w:spacing w:line="276" w:lineRule="auto"/>
        <w:rPr>
          <w:rFonts w:ascii="Times New Roman" w:hAnsi="Times New Roman" w:cs="Times New Roman"/>
          <w:sz w:val="24"/>
          <w:szCs w:val="24"/>
        </w:rPr>
      </w:pPr>
      <w:r w:rsidRPr="00A15925">
        <w:rPr>
          <w:rFonts w:ascii="Times New Roman" w:hAnsi="Times New Roman" w:cs="Times New Roman"/>
          <w:sz w:val="24"/>
          <w:szCs w:val="24"/>
        </w:rPr>
        <w:t xml:space="preserve">     Tokenize the input texts</w:t>
      </w:r>
    </w:p>
    <w:p w14:paraId="17FB3A51" w14:textId="77777777" w:rsidR="00156496" w:rsidRPr="00A15925" w:rsidRDefault="00156496" w:rsidP="00650E1A">
      <w:pPr>
        <w:spacing w:line="276" w:lineRule="auto"/>
        <w:rPr>
          <w:rFonts w:ascii="Times New Roman" w:hAnsi="Times New Roman" w:cs="Times New Roman"/>
          <w:sz w:val="24"/>
          <w:szCs w:val="24"/>
        </w:rPr>
      </w:pPr>
      <w:r w:rsidRPr="00A15925">
        <w:rPr>
          <w:rFonts w:ascii="Times New Roman" w:hAnsi="Times New Roman" w:cs="Times New Roman"/>
          <w:sz w:val="24"/>
          <w:szCs w:val="24"/>
        </w:rPr>
        <w:t xml:space="preserve">     Feed the tokens into a pre-trained BERT model</w:t>
      </w:r>
    </w:p>
    <w:p w14:paraId="1BF8E396" w14:textId="77777777" w:rsidR="00156496" w:rsidRPr="00A15925" w:rsidRDefault="00156496" w:rsidP="00650E1A">
      <w:pPr>
        <w:spacing w:line="276" w:lineRule="auto"/>
        <w:rPr>
          <w:rFonts w:ascii="Times New Roman" w:hAnsi="Times New Roman" w:cs="Times New Roman"/>
          <w:sz w:val="24"/>
          <w:szCs w:val="24"/>
        </w:rPr>
      </w:pPr>
      <w:r w:rsidRPr="00A15925">
        <w:rPr>
          <w:rFonts w:ascii="Times New Roman" w:hAnsi="Times New Roman" w:cs="Times New Roman"/>
          <w:sz w:val="24"/>
          <w:szCs w:val="24"/>
        </w:rPr>
        <w:t xml:space="preserve">     Obtain the sentence embeddings from the model</w:t>
      </w:r>
    </w:p>
    <w:p w14:paraId="42079702" w14:textId="10C2E37A" w:rsidR="00156496" w:rsidRPr="00A15925" w:rsidRDefault="00156496" w:rsidP="00650E1A">
      <w:pPr>
        <w:spacing w:line="276" w:lineRule="auto"/>
        <w:rPr>
          <w:rFonts w:ascii="Times New Roman" w:hAnsi="Times New Roman" w:cs="Times New Roman"/>
          <w:sz w:val="24"/>
          <w:szCs w:val="24"/>
        </w:rPr>
      </w:pPr>
      <w:r w:rsidRPr="00A15925">
        <w:rPr>
          <w:rFonts w:ascii="Times New Roman" w:hAnsi="Times New Roman" w:cs="Times New Roman"/>
          <w:sz w:val="24"/>
          <w:szCs w:val="24"/>
        </w:rPr>
        <w:t xml:space="preserve">     Compute cosine similarity between the sentence embeddings of text pairs</w:t>
      </w:r>
    </w:p>
    <w:p w14:paraId="383901B7" w14:textId="5FC5CF1B" w:rsidR="00156496" w:rsidRPr="00586B4A" w:rsidRDefault="00156496" w:rsidP="00650E1A">
      <w:pPr>
        <w:spacing w:line="276" w:lineRule="auto"/>
        <w:rPr>
          <w:rFonts w:ascii="Times New Roman" w:hAnsi="Times New Roman" w:cs="Times New Roman"/>
          <w:sz w:val="24"/>
          <w:szCs w:val="24"/>
        </w:rPr>
      </w:pPr>
      <w:r w:rsidRPr="00586B4A">
        <w:rPr>
          <w:rFonts w:ascii="Times New Roman" w:hAnsi="Times New Roman" w:cs="Times New Roman"/>
          <w:b/>
          <w:bCs/>
          <w:sz w:val="28"/>
          <w:szCs w:val="28"/>
        </w:rPr>
        <w:t>Example:</w:t>
      </w:r>
      <w:r w:rsidRPr="00586B4A">
        <w:rPr>
          <w:rFonts w:ascii="Times New Roman" w:hAnsi="Times New Roman" w:cs="Times New Roman"/>
          <w:sz w:val="24"/>
          <w:szCs w:val="24"/>
        </w:rPr>
        <w:t xml:space="preserve"> Using BERT to compare the semantic similarity of two paragraphs.</w:t>
      </w:r>
    </w:p>
    <w:p w14:paraId="7596E0E5" w14:textId="77777777" w:rsidR="008C7739" w:rsidRDefault="008C7739" w:rsidP="00650E1A">
      <w:pPr>
        <w:spacing w:line="276" w:lineRule="auto"/>
        <w:rPr>
          <w:rFonts w:ascii="Times New Roman" w:hAnsi="Times New Roman" w:cs="Times New Roman"/>
          <w:sz w:val="28"/>
          <w:szCs w:val="28"/>
        </w:rPr>
      </w:pPr>
    </w:p>
    <w:p w14:paraId="4C8014CF" w14:textId="2D56511C" w:rsidR="005C0F0C" w:rsidRPr="00586B4A" w:rsidRDefault="00156496" w:rsidP="00650E1A">
      <w:pPr>
        <w:spacing w:line="276" w:lineRule="auto"/>
        <w:rPr>
          <w:rFonts w:ascii="Times New Roman" w:hAnsi="Times New Roman" w:cs="Times New Roman"/>
          <w:b/>
          <w:bCs/>
          <w:sz w:val="28"/>
          <w:szCs w:val="28"/>
        </w:rPr>
      </w:pPr>
      <w:r w:rsidRPr="00586B4A">
        <w:rPr>
          <w:rFonts w:ascii="Times New Roman" w:hAnsi="Times New Roman" w:cs="Times New Roman"/>
          <w:b/>
          <w:bCs/>
          <w:sz w:val="28"/>
          <w:szCs w:val="28"/>
        </w:rPr>
        <w:t>3. Experimental Evaluation</w:t>
      </w:r>
    </w:p>
    <w:p w14:paraId="16647BC3" w14:textId="71018FBE" w:rsidR="00156496" w:rsidRPr="00586B4A" w:rsidRDefault="00156496" w:rsidP="00650E1A">
      <w:pPr>
        <w:spacing w:line="276" w:lineRule="auto"/>
        <w:rPr>
          <w:rFonts w:ascii="Times New Roman" w:hAnsi="Times New Roman" w:cs="Times New Roman"/>
          <w:b/>
          <w:bCs/>
          <w:sz w:val="28"/>
          <w:szCs w:val="28"/>
        </w:rPr>
      </w:pPr>
      <w:r w:rsidRPr="00586B4A">
        <w:rPr>
          <w:rFonts w:ascii="Times New Roman" w:hAnsi="Times New Roman" w:cs="Times New Roman"/>
          <w:b/>
          <w:bCs/>
          <w:sz w:val="28"/>
          <w:szCs w:val="28"/>
        </w:rPr>
        <w:t>3.1 Methodology</w:t>
      </w:r>
    </w:p>
    <w:p w14:paraId="3EBB39CF" w14:textId="77777777" w:rsidR="00156496" w:rsidRPr="008C7739" w:rsidRDefault="00156496" w:rsidP="00650E1A">
      <w:pPr>
        <w:spacing w:line="276" w:lineRule="auto"/>
        <w:rPr>
          <w:rFonts w:ascii="Times New Roman" w:hAnsi="Times New Roman" w:cs="Times New Roman"/>
          <w:sz w:val="24"/>
          <w:szCs w:val="24"/>
        </w:rPr>
      </w:pPr>
      <w:r w:rsidRPr="008C7739">
        <w:rPr>
          <w:rFonts w:ascii="Times New Roman" w:hAnsi="Times New Roman" w:cs="Times New Roman"/>
          <w:sz w:val="24"/>
          <w:szCs w:val="24"/>
        </w:rPr>
        <w:t>The evaluation criteria for our method include accuracy, precision, recall, and F1-score. Our experiment will test the hypothesis that transformer-based models outperform traditional methods in recognizing text similarity. The independent variables are the different methods (TF-IDF, Word Embeddings, BERT), while the dependent variable is the similarity score. We will use benchmark datasets like STS-B (Semantic Textual Similarity Benchmark) for training and testing, which contain human-annotated similarity scores for text pairs. Performance data will be collected and analyzed using statistical methods, with comparisons made to established baseline methods.</w:t>
      </w:r>
    </w:p>
    <w:p w14:paraId="3F715943" w14:textId="77777777" w:rsidR="00396031" w:rsidRDefault="00396031" w:rsidP="00650E1A">
      <w:pPr>
        <w:spacing w:line="276" w:lineRule="auto"/>
        <w:rPr>
          <w:rFonts w:ascii="Times New Roman" w:hAnsi="Times New Roman" w:cs="Times New Roman"/>
          <w:b/>
          <w:bCs/>
          <w:sz w:val="28"/>
          <w:szCs w:val="28"/>
        </w:rPr>
      </w:pPr>
    </w:p>
    <w:p w14:paraId="3D667197" w14:textId="77777777" w:rsidR="00396031" w:rsidRDefault="00396031" w:rsidP="00650E1A">
      <w:pPr>
        <w:spacing w:line="276" w:lineRule="auto"/>
        <w:rPr>
          <w:rFonts w:ascii="Times New Roman" w:hAnsi="Times New Roman" w:cs="Times New Roman"/>
          <w:b/>
          <w:bCs/>
          <w:sz w:val="28"/>
          <w:szCs w:val="28"/>
        </w:rPr>
      </w:pPr>
    </w:p>
    <w:p w14:paraId="7D60FE7C" w14:textId="7A7A3594" w:rsidR="00156496" w:rsidRPr="00586B4A" w:rsidRDefault="00156496" w:rsidP="00650E1A">
      <w:pPr>
        <w:spacing w:line="276" w:lineRule="auto"/>
        <w:rPr>
          <w:rFonts w:ascii="Times New Roman" w:hAnsi="Times New Roman" w:cs="Times New Roman"/>
          <w:b/>
          <w:bCs/>
          <w:sz w:val="28"/>
          <w:szCs w:val="28"/>
        </w:rPr>
      </w:pPr>
      <w:r w:rsidRPr="00586B4A">
        <w:rPr>
          <w:rFonts w:ascii="Times New Roman" w:hAnsi="Times New Roman" w:cs="Times New Roman"/>
          <w:b/>
          <w:bCs/>
          <w:sz w:val="28"/>
          <w:szCs w:val="28"/>
        </w:rPr>
        <w:t>3.2 Results</w:t>
      </w:r>
    </w:p>
    <w:p w14:paraId="3224B18D" w14:textId="77777777" w:rsidR="00156496" w:rsidRPr="00586B4A" w:rsidRDefault="00156496" w:rsidP="00650E1A">
      <w:pPr>
        <w:spacing w:line="276" w:lineRule="auto"/>
        <w:rPr>
          <w:rFonts w:ascii="Times New Roman" w:hAnsi="Times New Roman" w:cs="Times New Roman"/>
          <w:sz w:val="24"/>
          <w:szCs w:val="24"/>
        </w:rPr>
      </w:pPr>
      <w:r w:rsidRPr="00586B4A">
        <w:rPr>
          <w:rFonts w:ascii="Times New Roman" w:hAnsi="Times New Roman" w:cs="Times New Roman"/>
          <w:sz w:val="24"/>
          <w:szCs w:val="24"/>
        </w:rPr>
        <w:t xml:space="preserve">Results will be presented in the form of precision-recall curves and bar charts showing the performance metrics for each method. We will </w:t>
      </w:r>
      <w:proofErr w:type="spellStart"/>
      <w:r w:rsidRPr="00586B4A">
        <w:rPr>
          <w:rFonts w:ascii="Times New Roman" w:hAnsi="Times New Roman" w:cs="Times New Roman"/>
          <w:sz w:val="24"/>
          <w:szCs w:val="24"/>
        </w:rPr>
        <w:t>analyze</w:t>
      </w:r>
      <w:proofErr w:type="spellEnd"/>
      <w:r w:rsidRPr="00586B4A">
        <w:rPr>
          <w:rFonts w:ascii="Times New Roman" w:hAnsi="Times New Roman" w:cs="Times New Roman"/>
          <w:sz w:val="24"/>
          <w:szCs w:val="24"/>
        </w:rPr>
        <w:t xml:space="preserve"> whether the differences in performance are statistically significant using t-tests or ANOVA. For instance, BERT might show significantly higher precision and recall compared to TF-IDF and Word Embeddings.</w:t>
      </w:r>
    </w:p>
    <w:p w14:paraId="03599FB1" w14:textId="3DF16A3F" w:rsidR="00156496" w:rsidRPr="00586B4A" w:rsidRDefault="00156496" w:rsidP="00650E1A">
      <w:pPr>
        <w:spacing w:line="276" w:lineRule="auto"/>
        <w:rPr>
          <w:rFonts w:ascii="Times New Roman" w:hAnsi="Times New Roman" w:cs="Times New Roman"/>
          <w:b/>
          <w:bCs/>
          <w:sz w:val="28"/>
          <w:szCs w:val="28"/>
        </w:rPr>
      </w:pPr>
      <w:r w:rsidRPr="00586B4A">
        <w:rPr>
          <w:rFonts w:ascii="Times New Roman" w:hAnsi="Times New Roman" w:cs="Times New Roman"/>
          <w:b/>
          <w:bCs/>
          <w:sz w:val="28"/>
          <w:szCs w:val="28"/>
        </w:rPr>
        <w:t>3.3 Discussion</w:t>
      </w:r>
    </w:p>
    <w:p w14:paraId="204FF2AA" w14:textId="77777777" w:rsidR="00156496" w:rsidRPr="00156496" w:rsidRDefault="00156496" w:rsidP="00650E1A">
      <w:pPr>
        <w:spacing w:line="276" w:lineRule="auto"/>
        <w:rPr>
          <w:rFonts w:ascii="Times New Roman" w:hAnsi="Times New Roman" w:cs="Times New Roman"/>
          <w:sz w:val="28"/>
          <w:szCs w:val="28"/>
        </w:rPr>
      </w:pPr>
    </w:p>
    <w:p w14:paraId="361D216D" w14:textId="77777777" w:rsidR="00156496" w:rsidRPr="008C7739" w:rsidRDefault="00156496" w:rsidP="00650E1A">
      <w:pPr>
        <w:spacing w:line="276" w:lineRule="auto"/>
        <w:rPr>
          <w:rFonts w:ascii="Times New Roman" w:hAnsi="Times New Roman" w:cs="Times New Roman"/>
          <w:sz w:val="24"/>
          <w:szCs w:val="24"/>
        </w:rPr>
      </w:pPr>
      <w:r w:rsidRPr="008C7739">
        <w:rPr>
          <w:rFonts w:ascii="Times New Roman" w:hAnsi="Times New Roman" w:cs="Times New Roman"/>
          <w:sz w:val="24"/>
          <w:szCs w:val="24"/>
        </w:rPr>
        <w:t>The results will be discussed in terms of their implications for the hypothesis. If BERT significantly outperforms the other methods, this supports the hypothesis that transformer-based models are superior for this task. We will also discuss any observed weaknesses, such as computational cost or complexity, and how these might impact the choice of method in different applications.</w:t>
      </w:r>
    </w:p>
    <w:p w14:paraId="63FF581D" w14:textId="433FFE69" w:rsidR="00156496" w:rsidRPr="00586B4A" w:rsidRDefault="00156496" w:rsidP="00650E1A">
      <w:pPr>
        <w:spacing w:line="276" w:lineRule="auto"/>
        <w:rPr>
          <w:rFonts w:ascii="Times New Roman" w:hAnsi="Times New Roman" w:cs="Times New Roman"/>
          <w:b/>
          <w:bCs/>
          <w:sz w:val="28"/>
          <w:szCs w:val="28"/>
        </w:rPr>
      </w:pPr>
      <w:r w:rsidRPr="00586B4A">
        <w:rPr>
          <w:rFonts w:ascii="Times New Roman" w:hAnsi="Times New Roman" w:cs="Times New Roman"/>
          <w:b/>
          <w:bCs/>
          <w:sz w:val="28"/>
          <w:szCs w:val="28"/>
        </w:rPr>
        <w:t>4. Related Work</w:t>
      </w:r>
    </w:p>
    <w:p w14:paraId="2D5FD4DE" w14:textId="77777777" w:rsidR="00156496" w:rsidRPr="008C7739" w:rsidRDefault="00156496" w:rsidP="00650E1A">
      <w:pPr>
        <w:spacing w:line="276" w:lineRule="auto"/>
        <w:rPr>
          <w:rFonts w:ascii="Times New Roman" w:hAnsi="Times New Roman" w:cs="Times New Roman"/>
          <w:sz w:val="24"/>
          <w:szCs w:val="24"/>
        </w:rPr>
      </w:pPr>
      <w:r w:rsidRPr="008C7739">
        <w:rPr>
          <w:rFonts w:ascii="Times New Roman" w:hAnsi="Times New Roman" w:cs="Times New Roman"/>
          <w:sz w:val="24"/>
          <w:szCs w:val="24"/>
        </w:rPr>
        <w:t>Previous research has explored various approaches to text similarity. Traditional methods like TF-IDF and Word Embeddings have been widely used, but recent advancements in transformer models like BERT have shown promising results. Unlike traditional methods that rely on frequency-based measures, BERT captures deeper semantic relationships, which may lead to better performance. Our work builds on these foundations by comparing these approaches within a single experimental framework to identify their relative strengths and weaknesses.</w:t>
      </w:r>
    </w:p>
    <w:p w14:paraId="5CBD221C" w14:textId="39B5E12E" w:rsidR="00156496" w:rsidRPr="00586B4A" w:rsidRDefault="00156496" w:rsidP="00650E1A">
      <w:pPr>
        <w:spacing w:line="276" w:lineRule="auto"/>
        <w:rPr>
          <w:rFonts w:ascii="Times New Roman" w:hAnsi="Times New Roman" w:cs="Times New Roman"/>
          <w:b/>
          <w:bCs/>
          <w:sz w:val="28"/>
          <w:szCs w:val="28"/>
        </w:rPr>
      </w:pPr>
      <w:r w:rsidRPr="00586B4A">
        <w:rPr>
          <w:rFonts w:ascii="Times New Roman" w:hAnsi="Times New Roman" w:cs="Times New Roman"/>
          <w:b/>
          <w:bCs/>
          <w:sz w:val="28"/>
          <w:szCs w:val="28"/>
        </w:rPr>
        <w:t>5. Future Work</w:t>
      </w:r>
    </w:p>
    <w:p w14:paraId="4B2715AA" w14:textId="43F67E4D" w:rsidR="00156496" w:rsidRPr="008C7739" w:rsidRDefault="00156496" w:rsidP="00650E1A">
      <w:pPr>
        <w:spacing w:line="276" w:lineRule="auto"/>
        <w:rPr>
          <w:rFonts w:ascii="Times New Roman" w:hAnsi="Times New Roman" w:cs="Times New Roman"/>
          <w:sz w:val="24"/>
          <w:szCs w:val="24"/>
        </w:rPr>
      </w:pPr>
      <w:r w:rsidRPr="008C7739">
        <w:rPr>
          <w:rFonts w:ascii="Times New Roman" w:hAnsi="Times New Roman" w:cs="Times New Roman"/>
          <w:sz w:val="24"/>
          <w:szCs w:val="24"/>
        </w:rPr>
        <w:t>Major shortcomings of the current method include the high computational cost of transformer models and their requirement for large datasets. Future enhancements could involve fine-tuning pre-trained models on domain-specific data to improve performance and exploring more efficient transformer architectures like DistilBERT to reduce computational overhead. Additionally, integrating external knowledge bases could further enhance the semantic understanding of texts.</w:t>
      </w:r>
    </w:p>
    <w:p w14:paraId="2E870F48" w14:textId="25D48AF5" w:rsidR="00156496" w:rsidRPr="00586B4A" w:rsidRDefault="00156496" w:rsidP="00650E1A">
      <w:pPr>
        <w:spacing w:line="276" w:lineRule="auto"/>
        <w:rPr>
          <w:rFonts w:ascii="Times New Roman" w:hAnsi="Times New Roman" w:cs="Times New Roman"/>
          <w:b/>
          <w:bCs/>
          <w:sz w:val="28"/>
          <w:szCs w:val="28"/>
        </w:rPr>
      </w:pPr>
      <w:r w:rsidRPr="00586B4A">
        <w:rPr>
          <w:rFonts w:ascii="Times New Roman" w:hAnsi="Times New Roman" w:cs="Times New Roman"/>
          <w:b/>
          <w:bCs/>
          <w:sz w:val="28"/>
          <w:szCs w:val="28"/>
        </w:rPr>
        <w:t>6. Conclusion</w:t>
      </w:r>
    </w:p>
    <w:p w14:paraId="63F967BB" w14:textId="77777777" w:rsidR="00156496" w:rsidRDefault="00156496" w:rsidP="00650E1A">
      <w:pPr>
        <w:spacing w:line="276" w:lineRule="auto"/>
        <w:rPr>
          <w:rFonts w:ascii="Times New Roman" w:hAnsi="Times New Roman" w:cs="Times New Roman"/>
          <w:sz w:val="24"/>
          <w:szCs w:val="24"/>
        </w:rPr>
      </w:pPr>
      <w:r w:rsidRPr="008C7739">
        <w:rPr>
          <w:rFonts w:ascii="Times New Roman" w:hAnsi="Times New Roman" w:cs="Times New Roman"/>
          <w:sz w:val="24"/>
          <w:szCs w:val="24"/>
        </w:rPr>
        <w:t>This project demonstrates the effectiveness of various NLP techniques in recognizing similar texts. The findings suggest that while traditional methods are computationally efficient, transformer-based models like BERT offer superior performance in capturing semantic similarity. These results have significant implications for the development of more accurate and efficient NLP applications, guiding future research towards optimizing these models for practical use.</w:t>
      </w:r>
    </w:p>
    <w:p w14:paraId="278E2586" w14:textId="77777777" w:rsidR="00F152C8" w:rsidRDefault="00F152C8" w:rsidP="00650E1A">
      <w:pPr>
        <w:spacing w:line="276" w:lineRule="auto"/>
        <w:rPr>
          <w:rFonts w:ascii="Times New Roman" w:hAnsi="Times New Roman" w:cs="Times New Roman"/>
          <w:b/>
          <w:bCs/>
          <w:sz w:val="28"/>
          <w:szCs w:val="28"/>
        </w:rPr>
      </w:pPr>
    </w:p>
    <w:p w14:paraId="76E6F471" w14:textId="6656D610" w:rsidR="003924BA" w:rsidRPr="00F152C8" w:rsidRDefault="003924BA" w:rsidP="00F152C8">
      <w:pPr>
        <w:spacing w:line="240" w:lineRule="auto"/>
        <w:rPr>
          <w:rFonts w:ascii="Times New Roman" w:hAnsi="Times New Roman" w:cs="Times New Roman"/>
          <w:sz w:val="28"/>
          <w:szCs w:val="28"/>
        </w:rPr>
      </w:pPr>
    </w:p>
    <w:p w14:paraId="3477A625" w14:textId="77777777" w:rsidR="00E34B8E" w:rsidRDefault="00E34B8E" w:rsidP="00650E1A">
      <w:pPr>
        <w:spacing w:line="276" w:lineRule="auto"/>
        <w:rPr>
          <w:rFonts w:ascii="Times New Roman" w:hAnsi="Times New Roman" w:cs="Times New Roman"/>
          <w:b/>
          <w:bCs/>
          <w:sz w:val="28"/>
          <w:szCs w:val="28"/>
        </w:rPr>
      </w:pPr>
    </w:p>
    <w:p w14:paraId="03F4745B" w14:textId="3FAEEAEF" w:rsidR="00156496" w:rsidRPr="00586B4A" w:rsidRDefault="00156496" w:rsidP="00650E1A">
      <w:pPr>
        <w:spacing w:line="276" w:lineRule="auto"/>
        <w:rPr>
          <w:rFonts w:ascii="Times New Roman" w:hAnsi="Times New Roman" w:cs="Times New Roman"/>
          <w:b/>
          <w:bCs/>
          <w:sz w:val="28"/>
          <w:szCs w:val="28"/>
        </w:rPr>
      </w:pPr>
      <w:r w:rsidRPr="00586B4A">
        <w:rPr>
          <w:rFonts w:ascii="Times New Roman" w:hAnsi="Times New Roman" w:cs="Times New Roman"/>
          <w:b/>
          <w:bCs/>
          <w:sz w:val="28"/>
          <w:szCs w:val="28"/>
        </w:rPr>
        <w:t>Bibliography</w:t>
      </w:r>
    </w:p>
    <w:p w14:paraId="75493430" w14:textId="77777777" w:rsidR="00192079" w:rsidRPr="00367D11" w:rsidRDefault="00192079" w:rsidP="00650E1A">
      <w:pPr>
        <w:pStyle w:val="ListParagraph"/>
        <w:numPr>
          <w:ilvl w:val="0"/>
          <w:numId w:val="3"/>
        </w:numPr>
        <w:spacing w:line="276" w:lineRule="auto"/>
        <w:rPr>
          <w:rFonts w:ascii="Times New Roman" w:hAnsi="Times New Roman" w:cs="Times New Roman"/>
          <w:sz w:val="24"/>
          <w:szCs w:val="24"/>
          <w:lang w:val="en-US"/>
        </w:rPr>
      </w:pPr>
      <w:r w:rsidRPr="00367D11">
        <w:rPr>
          <w:rFonts w:ascii="Times New Roman" w:hAnsi="Times New Roman" w:cs="Times New Roman"/>
          <w:sz w:val="24"/>
          <w:szCs w:val="24"/>
          <w:lang w:val="en-US"/>
        </w:rPr>
        <w:t>Salton, G., Wong, A., &amp; Yang, C. S. (1975). A vector space model for automatic indexing. Communications of the ACM, 18(11), 613-620.</w:t>
      </w:r>
    </w:p>
    <w:p w14:paraId="52F80B2F" w14:textId="14640C94" w:rsidR="0096106E" w:rsidRPr="00367D11" w:rsidRDefault="00192079" w:rsidP="00650E1A">
      <w:pPr>
        <w:pStyle w:val="ListParagraph"/>
        <w:numPr>
          <w:ilvl w:val="0"/>
          <w:numId w:val="3"/>
        </w:numPr>
        <w:spacing w:line="276" w:lineRule="auto"/>
        <w:rPr>
          <w:rFonts w:ascii="Times New Roman" w:hAnsi="Times New Roman" w:cs="Times New Roman"/>
          <w:sz w:val="24"/>
          <w:szCs w:val="24"/>
          <w:lang w:val="en-US"/>
        </w:rPr>
      </w:pPr>
      <w:r w:rsidRPr="00367D11">
        <w:rPr>
          <w:rFonts w:ascii="Times New Roman" w:hAnsi="Times New Roman" w:cs="Times New Roman"/>
          <w:sz w:val="24"/>
          <w:szCs w:val="24"/>
          <w:lang w:val="en-US"/>
        </w:rPr>
        <w:t>Jones, K. S. (1972). A statistical interpretation of term specificity and its application in retrieval. Journal of Documentation, 28(1), 11-21.</w:t>
      </w:r>
    </w:p>
    <w:p w14:paraId="5BCFFC27" w14:textId="77777777" w:rsidR="00192079" w:rsidRPr="00367D11" w:rsidRDefault="00192079" w:rsidP="00650E1A">
      <w:pPr>
        <w:pStyle w:val="ListParagraph"/>
        <w:numPr>
          <w:ilvl w:val="0"/>
          <w:numId w:val="3"/>
        </w:numPr>
        <w:spacing w:line="276" w:lineRule="auto"/>
        <w:rPr>
          <w:rFonts w:ascii="Times New Roman" w:hAnsi="Times New Roman" w:cs="Times New Roman"/>
          <w:sz w:val="24"/>
          <w:szCs w:val="24"/>
          <w:lang w:val="en-US"/>
        </w:rPr>
      </w:pPr>
      <w:proofErr w:type="spellStart"/>
      <w:r w:rsidRPr="00367D11">
        <w:rPr>
          <w:rFonts w:ascii="Times New Roman" w:hAnsi="Times New Roman" w:cs="Times New Roman"/>
          <w:sz w:val="24"/>
          <w:szCs w:val="24"/>
          <w:lang w:val="en-US"/>
        </w:rPr>
        <w:t>Mikolov</w:t>
      </w:r>
      <w:proofErr w:type="spellEnd"/>
      <w:r w:rsidRPr="00367D11">
        <w:rPr>
          <w:rFonts w:ascii="Times New Roman" w:hAnsi="Times New Roman" w:cs="Times New Roman"/>
          <w:sz w:val="24"/>
          <w:szCs w:val="24"/>
          <w:lang w:val="en-US"/>
        </w:rPr>
        <w:t xml:space="preserve">, T., Chen, K., Corrado, G., &amp; Dean, J. (2013). Efficient estimation of word representations in vector space. </w:t>
      </w:r>
      <w:proofErr w:type="spellStart"/>
      <w:r w:rsidRPr="00367D11">
        <w:rPr>
          <w:rFonts w:ascii="Times New Roman" w:hAnsi="Times New Roman" w:cs="Times New Roman"/>
          <w:sz w:val="24"/>
          <w:szCs w:val="24"/>
          <w:lang w:val="en-US"/>
        </w:rPr>
        <w:t>arXiv</w:t>
      </w:r>
      <w:proofErr w:type="spellEnd"/>
      <w:r w:rsidRPr="00367D11">
        <w:rPr>
          <w:rFonts w:ascii="Times New Roman" w:hAnsi="Times New Roman" w:cs="Times New Roman"/>
          <w:sz w:val="24"/>
          <w:szCs w:val="24"/>
          <w:lang w:val="en-US"/>
        </w:rPr>
        <w:t xml:space="preserve"> preprint arXiv:1301.3781.</w:t>
      </w:r>
    </w:p>
    <w:p w14:paraId="2740A94B" w14:textId="5509468C" w:rsidR="00192079" w:rsidRPr="00367D11" w:rsidRDefault="00192079" w:rsidP="00650E1A">
      <w:pPr>
        <w:pStyle w:val="ListParagraph"/>
        <w:numPr>
          <w:ilvl w:val="0"/>
          <w:numId w:val="3"/>
        </w:numPr>
        <w:spacing w:line="276" w:lineRule="auto"/>
        <w:rPr>
          <w:rFonts w:ascii="Times New Roman" w:hAnsi="Times New Roman" w:cs="Times New Roman"/>
          <w:sz w:val="24"/>
          <w:szCs w:val="24"/>
          <w:lang w:val="en-US"/>
        </w:rPr>
      </w:pPr>
      <w:r w:rsidRPr="00367D11">
        <w:rPr>
          <w:rFonts w:ascii="Times New Roman" w:hAnsi="Times New Roman" w:cs="Times New Roman"/>
          <w:sz w:val="24"/>
          <w:szCs w:val="24"/>
          <w:lang w:val="en-US"/>
        </w:rPr>
        <w:t xml:space="preserve">Pennington, J., Socher, R., &amp; Manning, C. D. (2014). </w:t>
      </w:r>
      <w:proofErr w:type="spellStart"/>
      <w:r w:rsidRPr="00367D11">
        <w:rPr>
          <w:rFonts w:ascii="Times New Roman" w:hAnsi="Times New Roman" w:cs="Times New Roman"/>
          <w:sz w:val="24"/>
          <w:szCs w:val="24"/>
          <w:lang w:val="en-US"/>
        </w:rPr>
        <w:t>GloVe</w:t>
      </w:r>
      <w:proofErr w:type="spellEnd"/>
      <w:r w:rsidRPr="00367D11">
        <w:rPr>
          <w:rFonts w:ascii="Times New Roman" w:hAnsi="Times New Roman" w:cs="Times New Roman"/>
          <w:sz w:val="24"/>
          <w:szCs w:val="24"/>
          <w:lang w:val="en-US"/>
        </w:rPr>
        <w:t>: Global vectors for word representation. In Proceedings of the 2014 Conference on Empirical Methods in Natural Language Processing (EMNLP) (pp. 1532-1543).</w:t>
      </w:r>
    </w:p>
    <w:p w14:paraId="33E975F4" w14:textId="77777777" w:rsidR="006C17B3" w:rsidRPr="00367D11" w:rsidRDefault="006C17B3" w:rsidP="00650E1A">
      <w:pPr>
        <w:pStyle w:val="ListParagraph"/>
        <w:numPr>
          <w:ilvl w:val="0"/>
          <w:numId w:val="3"/>
        </w:numPr>
        <w:spacing w:line="276" w:lineRule="auto"/>
        <w:rPr>
          <w:rFonts w:ascii="Times New Roman" w:hAnsi="Times New Roman" w:cs="Times New Roman"/>
          <w:sz w:val="24"/>
          <w:szCs w:val="24"/>
          <w:lang w:val="en-US"/>
        </w:rPr>
      </w:pPr>
      <w:r w:rsidRPr="00367D11">
        <w:rPr>
          <w:rFonts w:ascii="Times New Roman" w:hAnsi="Times New Roman" w:cs="Times New Roman"/>
          <w:sz w:val="24"/>
          <w:szCs w:val="24"/>
          <w:lang w:val="en-US"/>
        </w:rPr>
        <w:t>Devlin, J., Chang, M. W., Lee, K., &amp; Toutanova, K. (2019). BERT: Pre-training of deep bidirectional transformers for language understanding. In Proceedings of the 2019 Conference of the North American Chapter of the Association for Computational Linguistics: Human Language Technologies, Volume 1 (Long and Short Papers) (pp. 4171-4186).</w:t>
      </w:r>
    </w:p>
    <w:p w14:paraId="30A0DFC4" w14:textId="1E5EDF6B" w:rsidR="006C17B3" w:rsidRPr="00367D11" w:rsidRDefault="006C17B3" w:rsidP="00650E1A">
      <w:pPr>
        <w:pStyle w:val="ListParagraph"/>
        <w:numPr>
          <w:ilvl w:val="0"/>
          <w:numId w:val="3"/>
        </w:numPr>
        <w:spacing w:line="276" w:lineRule="auto"/>
        <w:rPr>
          <w:rFonts w:ascii="Times New Roman" w:hAnsi="Times New Roman" w:cs="Times New Roman"/>
          <w:sz w:val="24"/>
          <w:szCs w:val="24"/>
          <w:lang w:val="en-US"/>
        </w:rPr>
      </w:pPr>
      <w:r w:rsidRPr="00367D11">
        <w:rPr>
          <w:rFonts w:ascii="Times New Roman" w:hAnsi="Times New Roman" w:cs="Times New Roman"/>
          <w:sz w:val="24"/>
          <w:szCs w:val="24"/>
          <w:lang w:val="en-US"/>
        </w:rPr>
        <w:t xml:space="preserve">Vaswani, A., </w:t>
      </w:r>
      <w:proofErr w:type="spellStart"/>
      <w:r w:rsidRPr="00367D11">
        <w:rPr>
          <w:rFonts w:ascii="Times New Roman" w:hAnsi="Times New Roman" w:cs="Times New Roman"/>
          <w:sz w:val="24"/>
          <w:szCs w:val="24"/>
          <w:lang w:val="en-US"/>
        </w:rPr>
        <w:t>Shazeer</w:t>
      </w:r>
      <w:proofErr w:type="spellEnd"/>
      <w:r w:rsidRPr="00367D11">
        <w:rPr>
          <w:rFonts w:ascii="Times New Roman" w:hAnsi="Times New Roman" w:cs="Times New Roman"/>
          <w:sz w:val="24"/>
          <w:szCs w:val="24"/>
          <w:lang w:val="en-US"/>
        </w:rPr>
        <w:t xml:space="preserve">, N., Parmar, N., </w:t>
      </w:r>
      <w:proofErr w:type="spellStart"/>
      <w:r w:rsidRPr="00367D11">
        <w:rPr>
          <w:rFonts w:ascii="Times New Roman" w:hAnsi="Times New Roman" w:cs="Times New Roman"/>
          <w:sz w:val="24"/>
          <w:szCs w:val="24"/>
          <w:lang w:val="en-US"/>
        </w:rPr>
        <w:t>Uszkoreit</w:t>
      </w:r>
      <w:proofErr w:type="spellEnd"/>
      <w:r w:rsidRPr="00367D11">
        <w:rPr>
          <w:rFonts w:ascii="Times New Roman" w:hAnsi="Times New Roman" w:cs="Times New Roman"/>
          <w:sz w:val="24"/>
          <w:szCs w:val="24"/>
          <w:lang w:val="en-US"/>
        </w:rPr>
        <w:t xml:space="preserve">, J., Jones, L., Gomez, A. N., ... &amp; </w:t>
      </w:r>
      <w:proofErr w:type="spellStart"/>
      <w:r w:rsidRPr="00367D11">
        <w:rPr>
          <w:rFonts w:ascii="Times New Roman" w:hAnsi="Times New Roman" w:cs="Times New Roman"/>
          <w:sz w:val="24"/>
          <w:szCs w:val="24"/>
          <w:lang w:val="en-US"/>
        </w:rPr>
        <w:t>Polosukhin</w:t>
      </w:r>
      <w:proofErr w:type="spellEnd"/>
      <w:r w:rsidRPr="00367D11">
        <w:rPr>
          <w:rFonts w:ascii="Times New Roman" w:hAnsi="Times New Roman" w:cs="Times New Roman"/>
          <w:sz w:val="24"/>
          <w:szCs w:val="24"/>
          <w:lang w:val="en-US"/>
        </w:rPr>
        <w:t>, I. (2017). Attention is all you need. In Advances in Neural Information Processing Systems (pp. 5998-6008).</w:t>
      </w:r>
    </w:p>
    <w:p w14:paraId="7843E71E" w14:textId="4F6E8E4E" w:rsidR="006C17B3" w:rsidRPr="00367D11" w:rsidRDefault="006C17B3" w:rsidP="00650E1A">
      <w:pPr>
        <w:pStyle w:val="ListParagraph"/>
        <w:numPr>
          <w:ilvl w:val="0"/>
          <w:numId w:val="3"/>
        </w:numPr>
        <w:spacing w:line="276" w:lineRule="auto"/>
        <w:rPr>
          <w:rFonts w:ascii="Times New Roman" w:hAnsi="Times New Roman" w:cs="Times New Roman"/>
          <w:sz w:val="24"/>
          <w:szCs w:val="24"/>
          <w:lang w:val="en-US"/>
        </w:rPr>
      </w:pPr>
      <w:proofErr w:type="spellStart"/>
      <w:r w:rsidRPr="00367D11">
        <w:rPr>
          <w:rFonts w:ascii="Times New Roman" w:hAnsi="Times New Roman" w:cs="Times New Roman"/>
          <w:sz w:val="24"/>
          <w:szCs w:val="24"/>
          <w:lang w:val="en-US"/>
        </w:rPr>
        <w:t>Cer</w:t>
      </w:r>
      <w:proofErr w:type="spellEnd"/>
      <w:r w:rsidRPr="00367D11">
        <w:rPr>
          <w:rFonts w:ascii="Times New Roman" w:hAnsi="Times New Roman" w:cs="Times New Roman"/>
          <w:sz w:val="24"/>
          <w:szCs w:val="24"/>
          <w:lang w:val="en-US"/>
        </w:rPr>
        <w:t>, D., Diab, M., Agirre, E., Lopez-</w:t>
      </w:r>
      <w:proofErr w:type="spellStart"/>
      <w:r w:rsidRPr="00367D11">
        <w:rPr>
          <w:rFonts w:ascii="Times New Roman" w:hAnsi="Times New Roman" w:cs="Times New Roman"/>
          <w:sz w:val="24"/>
          <w:szCs w:val="24"/>
          <w:lang w:val="en-US"/>
        </w:rPr>
        <w:t>Gazpio</w:t>
      </w:r>
      <w:proofErr w:type="spellEnd"/>
      <w:r w:rsidRPr="00367D11">
        <w:rPr>
          <w:rFonts w:ascii="Times New Roman" w:hAnsi="Times New Roman" w:cs="Times New Roman"/>
          <w:sz w:val="24"/>
          <w:szCs w:val="24"/>
          <w:lang w:val="en-US"/>
        </w:rPr>
        <w:t xml:space="preserve">, I., &amp; Specia, L. (2017). SemEval-2017 Task 1: Semantic Textual Similarity Multilingual and </w:t>
      </w:r>
      <w:proofErr w:type="spellStart"/>
      <w:r w:rsidRPr="00367D11">
        <w:rPr>
          <w:rFonts w:ascii="Times New Roman" w:hAnsi="Times New Roman" w:cs="Times New Roman"/>
          <w:sz w:val="24"/>
          <w:szCs w:val="24"/>
          <w:lang w:val="en-US"/>
        </w:rPr>
        <w:t>Crosslingual</w:t>
      </w:r>
      <w:proofErr w:type="spellEnd"/>
      <w:r w:rsidRPr="00367D11">
        <w:rPr>
          <w:rFonts w:ascii="Times New Roman" w:hAnsi="Times New Roman" w:cs="Times New Roman"/>
          <w:sz w:val="24"/>
          <w:szCs w:val="24"/>
          <w:lang w:val="en-US"/>
        </w:rPr>
        <w:t xml:space="preserve"> Focused Evaluation. In Proceedings of the 11th International Workshop on Semantic Evaluation (SemEval-2017) (pp. 1-14).</w:t>
      </w:r>
    </w:p>
    <w:p w14:paraId="117053D4" w14:textId="77777777" w:rsidR="00C432FA" w:rsidRPr="00367D11" w:rsidRDefault="00C432FA" w:rsidP="00650E1A">
      <w:pPr>
        <w:pStyle w:val="ListParagraph"/>
        <w:numPr>
          <w:ilvl w:val="0"/>
          <w:numId w:val="3"/>
        </w:numPr>
        <w:spacing w:line="276" w:lineRule="auto"/>
        <w:rPr>
          <w:rFonts w:ascii="Times New Roman" w:hAnsi="Times New Roman" w:cs="Times New Roman"/>
          <w:sz w:val="24"/>
          <w:szCs w:val="24"/>
          <w:lang w:val="en-US"/>
        </w:rPr>
      </w:pPr>
      <w:proofErr w:type="spellStart"/>
      <w:r w:rsidRPr="00367D11">
        <w:rPr>
          <w:rFonts w:ascii="Times New Roman" w:hAnsi="Times New Roman" w:cs="Times New Roman"/>
          <w:sz w:val="24"/>
          <w:szCs w:val="24"/>
          <w:lang w:val="en-US"/>
        </w:rPr>
        <w:t>Jurafsky</w:t>
      </w:r>
      <w:proofErr w:type="spellEnd"/>
      <w:r w:rsidRPr="00367D11">
        <w:rPr>
          <w:rFonts w:ascii="Times New Roman" w:hAnsi="Times New Roman" w:cs="Times New Roman"/>
          <w:sz w:val="24"/>
          <w:szCs w:val="24"/>
          <w:lang w:val="en-US"/>
        </w:rPr>
        <w:t>, D., &amp; Martin, J. H. (2009). Speech and Language Processing: An Introduction to Natural Language Processing, Computational Linguistics, and Speech Recognition (2nd ed.). Pearson Prentice Hall.</w:t>
      </w:r>
    </w:p>
    <w:p w14:paraId="4FFB5FF2" w14:textId="1D4C9B99" w:rsidR="00C432FA" w:rsidRPr="00367D11" w:rsidRDefault="00C432FA" w:rsidP="00650E1A">
      <w:pPr>
        <w:pStyle w:val="ListParagraph"/>
        <w:numPr>
          <w:ilvl w:val="0"/>
          <w:numId w:val="3"/>
        </w:numPr>
        <w:spacing w:line="276" w:lineRule="auto"/>
        <w:rPr>
          <w:rFonts w:ascii="Times New Roman" w:hAnsi="Times New Roman" w:cs="Times New Roman"/>
          <w:sz w:val="24"/>
          <w:szCs w:val="24"/>
          <w:lang w:val="en-US"/>
        </w:rPr>
      </w:pPr>
      <w:r w:rsidRPr="00367D11">
        <w:rPr>
          <w:rFonts w:ascii="Times New Roman" w:hAnsi="Times New Roman" w:cs="Times New Roman"/>
          <w:sz w:val="24"/>
          <w:szCs w:val="24"/>
          <w:lang w:val="en-US"/>
        </w:rPr>
        <w:t>Manning, C. D., Raghavan, P., &amp; Schütze, H. (2008). Introduction to Information Retrieval. Cambridge University Press.</w:t>
      </w:r>
    </w:p>
    <w:sectPr w:rsidR="00C432FA" w:rsidRPr="00367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7FA7B" w14:textId="77777777" w:rsidR="006D090A" w:rsidRDefault="006D090A" w:rsidP="00F96738">
      <w:pPr>
        <w:spacing w:after="0" w:line="240" w:lineRule="auto"/>
      </w:pPr>
      <w:r>
        <w:separator/>
      </w:r>
    </w:p>
  </w:endnote>
  <w:endnote w:type="continuationSeparator" w:id="0">
    <w:p w14:paraId="2D0E7850" w14:textId="77777777" w:rsidR="006D090A" w:rsidRDefault="006D090A" w:rsidP="00F96738">
      <w:pPr>
        <w:spacing w:after="0" w:line="240" w:lineRule="auto"/>
      </w:pPr>
      <w:r>
        <w:continuationSeparator/>
      </w:r>
    </w:p>
  </w:endnote>
  <w:endnote w:type="continuationNotice" w:id="1">
    <w:p w14:paraId="3A54E0EF" w14:textId="77777777" w:rsidR="006D090A" w:rsidRDefault="006D09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2927E" w14:textId="77777777" w:rsidR="006D090A" w:rsidRDefault="006D090A" w:rsidP="00F96738">
      <w:pPr>
        <w:spacing w:after="0" w:line="240" w:lineRule="auto"/>
      </w:pPr>
      <w:r>
        <w:separator/>
      </w:r>
    </w:p>
  </w:footnote>
  <w:footnote w:type="continuationSeparator" w:id="0">
    <w:p w14:paraId="76249E1F" w14:textId="77777777" w:rsidR="006D090A" w:rsidRDefault="006D090A" w:rsidP="00F96738">
      <w:pPr>
        <w:spacing w:after="0" w:line="240" w:lineRule="auto"/>
      </w:pPr>
      <w:r>
        <w:continuationSeparator/>
      </w:r>
    </w:p>
  </w:footnote>
  <w:footnote w:type="continuationNotice" w:id="1">
    <w:p w14:paraId="3B325426" w14:textId="77777777" w:rsidR="006D090A" w:rsidRDefault="006D09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5200"/>
    <w:multiLevelType w:val="hybridMultilevel"/>
    <w:tmpl w:val="1F3CA6E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1F3B4F67"/>
    <w:multiLevelType w:val="hybridMultilevel"/>
    <w:tmpl w:val="DAD48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962751"/>
    <w:multiLevelType w:val="hybridMultilevel"/>
    <w:tmpl w:val="A95EFB5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1898857779">
    <w:abstractNumId w:val="0"/>
  </w:num>
  <w:num w:numId="2" w16cid:durableId="1136339686">
    <w:abstractNumId w:val="2"/>
  </w:num>
  <w:num w:numId="3" w16cid:durableId="515585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displayBackgroundShape/>
  <w:proofState w:spelling="clean"/>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96"/>
    <w:rsid w:val="00037293"/>
    <w:rsid w:val="00073C64"/>
    <w:rsid w:val="00153E11"/>
    <w:rsid w:val="00156496"/>
    <w:rsid w:val="00165C57"/>
    <w:rsid w:val="00192079"/>
    <w:rsid w:val="001B15EF"/>
    <w:rsid w:val="001E075A"/>
    <w:rsid w:val="00222FCA"/>
    <w:rsid w:val="00226654"/>
    <w:rsid w:val="002310EB"/>
    <w:rsid w:val="00281567"/>
    <w:rsid w:val="002C1D7B"/>
    <w:rsid w:val="00323EC2"/>
    <w:rsid w:val="00367D11"/>
    <w:rsid w:val="003924BA"/>
    <w:rsid w:val="00396031"/>
    <w:rsid w:val="003C7E2C"/>
    <w:rsid w:val="003D0DDF"/>
    <w:rsid w:val="003E3C7F"/>
    <w:rsid w:val="003F511B"/>
    <w:rsid w:val="00471A4C"/>
    <w:rsid w:val="0047481F"/>
    <w:rsid w:val="004756DD"/>
    <w:rsid w:val="00491425"/>
    <w:rsid w:val="004D68FC"/>
    <w:rsid w:val="00536308"/>
    <w:rsid w:val="00586B4A"/>
    <w:rsid w:val="005C0F0C"/>
    <w:rsid w:val="005D1029"/>
    <w:rsid w:val="005D573A"/>
    <w:rsid w:val="00611B58"/>
    <w:rsid w:val="00650E1A"/>
    <w:rsid w:val="00684F56"/>
    <w:rsid w:val="00694703"/>
    <w:rsid w:val="006C17B3"/>
    <w:rsid w:val="006D090A"/>
    <w:rsid w:val="007407EB"/>
    <w:rsid w:val="00766047"/>
    <w:rsid w:val="007B7367"/>
    <w:rsid w:val="007D0B1C"/>
    <w:rsid w:val="007E5F71"/>
    <w:rsid w:val="007E74EA"/>
    <w:rsid w:val="008C7739"/>
    <w:rsid w:val="008E026C"/>
    <w:rsid w:val="0093254E"/>
    <w:rsid w:val="0096106E"/>
    <w:rsid w:val="009650DA"/>
    <w:rsid w:val="00A03B96"/>
    <w:rsid w:val="00A15925"/>
    <w:rsid w:val="00A215C5"/>
    <w:rsid w:val="00A553D1"/>
    <w:rsid w:val="00A87023"/>
    <w:rsid w:val="00AC1812"/>
    <w:rsid w:val="00AD24E8"/>
    <w:rsid w:val="00AD47AE"/>
    <w:rsid w:val="00B83DD0"/>
    <w:rsid w:val="00BB087A"/>
    <w:rsid w:val="00C4125D"/>
    <w:rsid w:val="00C432FA"/>
    <w:rsid w:val="00CE5AA0"/>
    <w:rsid w:val="00D05243"/>
    <w:rsid w:val="00D0533B"/>
    <w:rsid w:val="00D575BA"/>
    <w:rsid w:val="00DC1F11"/>
    <w:rsid w:val="00DD1C24"/>
    <w:rsid w:val="00E13727"/>
    <w:rsid w:val="00E2189A"/>
    <w:rsid w:val="00E34B8E"/>
    <w:rsid w:val="00E65336"/>
    <w:rsid w:val="00EA6AC2"/>
    <w:rsid w:val="00F152C8"/>
    <w:rsid w:val="00F3198A"/>
    <w:rsid w:val="00F4237F"/>
    <w:rsid w:val="00F96738"/>
    <w:rsid w:val="00FB28D5"/>
    <w:rsid w:val="00FB3040"/>
    <w:rsid w:val="00FE3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06860"/>
  <w15:chartTrackingRefBased/>
  <w15:docId w15:val="{3804B356-22DB-4035-8CA3-95FB402B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5C5"/>
    <w:pPr>
      <w:ind w:left="720"/>
      <w:contextualSpacing/>
    </w:pPr>
  </w:style>
  <w:style w:type="table" w:styleId="TableGrid">
    <w:name w:val="Table Grid"/>
    <w:basedOn w:val="TableNormal"/>
    <w:uiPriority w:val="39"/>
    <w:rsid w:val="003D0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6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738"/>
  </w:style>
  <w:style w:type="paragraph" w:styleId="Footer">
    <w:name w:val="footer"/>
    <w:basedOn w:val="Normal"/>
    <w:link w:val="FooterChar"/>
    <w:uiPriority w:val="99"/>
    <w:unhideWhenUsed/>
    <w:rsid w:val="00F96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45867">
      <w:bodyDiv w:val="1"/>
      <w:marLeft w:val="0"/>
      <w:marRight w:val="0"/>
      <w:marTop w:val="0"/>
      <w:marBottom w:val="0"/>
      <w:divBdr>
        <w:top w:val="none" w:sz="0" w:space="0" w:color="auto"/>
        <w:left w:val="none" w:sz="0" w:space="0" w:color="auto"/>
        <w:bottom w:val="none" w:sz="0" w:space="0" w:color="auto"/>
        <w:right w:val="none" w:sz="0" w:space="0" w:color="auto"/>
      </w:divBdr>
    </w:div>
    <w:div w:id="836654834">
      <w:bodyDiv w:val="1"/>
      <w:marLeft w:val="0"/>
      <w:marRight w:val="0"/>
      <w:marTop w:val="0"/>
      <w:marBottom w:val="0"/>
      <w:divBdr>
        <w:top w:val="none" w:sz="0" w:space="0" w:color="auto"/>
        <w:left w:val="none" w:sz="0" w:space="0" w:color="auto"/>
        <w:bottom w:val="none" w:sz="0" w:space="0" w:color="auto"/>
        <w:right w:val="none" w:sz="0" w:space="0" w:color="auto"/>
      </w:divBdr>
    </w:div>
    <w:div w:id="1210875761">
      <w:bodyDiv w:val="1"/>
      <w:marLeft w:val="0"/>
      <w:marRight w:val="0"/>
      <w:marTop w:val="0"/>
      <w:marBottom w:val="0"/>
      <w:divBdr>
        <w:top w:val="none" w:sz="0" w:space="0" w:color="auto"/>
        <w:left w:val="none" w:sz="0" w:space="0" w:color="auto"/>
        <w:bottom w:val="none" w:sz="0" w:space="0" w:color="auto"/>
        <w:right w:val="none" w:sz="0" w:space="0" w:color="auto"/>
      </w:divBdr>
    </w:div>
    <w:div w:id="1631747376">
      <w:bodyDiv w:val="1"/>
      <w:marLeft w:val="0"/>
      <w:marRight w:val="0"/>
      <w:marTop w:val="0"/>
      <w:marBottom w:val="0"/>
      <w:divBdr>
        <w:top w:val="none" w:sz="0" w:space="0" w:color="auto"/>
        <w:left w:val="none" w:sz="0" w:space="0" w:color="auto"/>
        <w:bottom w:val="none" w:sz="0" w:space="0" w:color="auto"/>
        <w:right w:val="none" w:sz="0" w:space="0" w:color="auto"/>
      </w:divBdr>
    </w:div>
    <w:div w:id="1747533180">
      <w:bodyDiv w:val="1"/>
      <w:marLeft w:val="0"/>
      <w:marRight w:val="0"/>
      <w:marTop w:val="0"/>
      <w:marBottom w:val="0"/>
      <w:divBdr>
        <w:top w:val="none" w:sz="0" w:space="0" w:color="auto"/>
        <w:left w:val="none" w:sz="0" w:space="0" w:color="auto"/>
        <w:bottom w:val="none" w:sz="0" w:space="0" w:color="auto"/>
        <w:right w:val="none" w:sz="0" w:space="0" w:color="auto"/>
      </w:divBdr>
    </w:div>
    <w:div w:id="1789884575">
      <w:bodyDiv w:val="1"/>
      <w:marLeft w:val="0"/>
      <w:marRight w:val="0"/>
      <w:marTop w:val="0"/>
      <w:marBottom w:val="0"/>
      <w:divBdr>
        <w:top w:val="none" w:sz="0" w:space="0" w:color="auto"/>
        <w:left w:val="none" w:sz="0" w:space="0" w:color="auto"/>
        <w:bottom w:val="none" w:sz="0" w:space="0" w:color="auto"/>
        <w:right w:val="none" w:sz="0" w:space="0" w:color="auto"/>
      </w:divBdr>
    </w:div>
    <w:div w:id="1792086416">
      <w:bodyDiv w:val="1"/>
      <w:marLeft w:val="0"/>
      <w:marRight w:val="0"/>
      <w:marTop w:val="0"/>
      <w:marBottom w:val="0"/>
      <w:divBdr>
        <w:top w:val="none" w:sz="0" w:space="0" w:color="auto"/>
        <w:left w:val="none" w:sz="0" w:space="0" w:color="auto"/>
        <w:bottom w:val="none" w:sz="0" w:space="0" w:color="auto"/>
        <w:right w:val="none" w:sz="0" w:space="0" w:color="auto"/>
      </w:divBdr>
    </w:div>
    <w:div w:id="201669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F4EA0-BE32-4DD1-B974-5C29F26B9E4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Kancherla Gnanesh Kumar</dc:creator>
  <cp:keywords/>
  <dc:description/>
  <cp:lastModifiedBy>Kancherla Gnanesh Kumar</cp:lastModifiedBy>
  <cp:revision>2</cp:revision>
  <cp:lastPrinted>2024-06-17T05:50:00Z</cp:lastPrinted>
  <dcterms:created xsi:type="dcterms:W3CDTF">2024-06-24T10:16:00Z</dcterms:created>
  <dcterms:modified xsi:type="dcterms:W3CDTF">2024-06-24T10:16:00Z</dcterms:modified>
</cp:coreProperties>
</file>